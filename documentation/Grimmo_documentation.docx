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F201D" w14:textId="2C7ACBD3" w:rsidR="00F02E46" w:rsidRDefault="007C1A80" w:rsidP="006E3CF3">
      <w:pPr>
        <w:pStyle w:val="Title"/>
      </w:pPr>
      <w:r>
        <w:t>Gr</w:t>
      </w:r>
      <w:r w:rsidR="005F6965">
        <w:t>’</w:t>
      </w:r>
      <w:r>
        <w:t>immo</w:t>
      </w:r>
    </w:p>
    <w:p w14:paraId="5E84790C" w14:textId="27965630" w:rsidR="00585627" w:rsidRDefault="00585627" w:rsidP="00585627"/>
    <w:p w14:paraId="6A36F919" w14:textId="7DB2B543" w:rsidR="00585627" w:rsidRDefault="00585627" w:rsidP="00585627"/>
    <w:p w14:paraId="2AD3F0BE" w14:textId="1B18A995" w:rsidR="00585627" w:rsidRDefault="00585627" w:rsidP="00585627"/>
    <w:p w14:paraId="401A3651" w14:textId="0FE604B6" w:rsidR="00585627" w:rsidRPr="00585627" w:rsidRDefault="00585627" w:rsidP="00585627"/>
    <w:p w14:paraId="47705DBE" w14:textId="38D776C0" w:rsidR="00585627" w:rsidRPr="00585627" w:rsidRDefault="00585627" w:rsidP="00585627">
      <w:pPr>
        <w:jc w:val="center"/>
      </w:pPr>
      <w:r>
        <w:rPr>
          <w:noProof/>
        </w:rPr>
        <w:drawing>
          <wp:inline distT="0" distB="0" distL="0" distR="0" wp14:anchorId="43EB7020" wp14:editId="498C13F2">
            <wp:extent cx="4747846" cy="4747846"/>
            <wp:effectExtent l="0" t="0" r="0" b="0"/>
            <wp:docPr id="1155808253" name="Image 4" descr="Une image contenant logo, Graphique,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8">
                      <a:extLst>
                        <a:ext uri="{28A0092B-C50C-407E-A947-70E740481C1C}">
                          <a14:useLocalDpi xmlns:a14="http://schemas.microsoft.com/office/drawing/2010/main" val="0"/>
                        </a:ext>
                      </a:extLst>
                    </a:blip>
                    <a:stretch>
                      <a:fillRect/>
                    </a:stretch>
                  </pic:blipFill>
                  <pic:spPr>
                    <a:xfrm>
                      <a:off x="0" y="0"/>
                      <a:ext cx="4747846" cy="4747846"/>
                    </a:xfrm>
                    <a:prstGeom prst="rect">
                      <a:avLst/>
                    </a:prstGeom>
                  </pic:spPr>
                </pic:pic>
              </a:graphicData>
            </a:graphic>
          </wp:inline>
        </w:drawing>
      </w:r>
      <w:r w:rsidR="00F02E46">
        <w:br w:type="page"/>
      </w:r>
    </w:p>
    <w:p w14:paraId="6C9174DB" w14:textId="3CC912F2" w:rsidR="009502C3" w:rsidRPr="009502C3" w:rsidRDefault="009502C3" w:rsidP="009502C3">
      <w:pPr>
        <w:jc w:val="left"/>
      </w:pPr>
    </w:p>
    <w:p w14:paraId="539DD059" w14:textId="233CDC4A" w:rsidR="00F02E46" w:rsidRDefault="00F02E46">
      <w:pPr>
        <w:jc w:val="left"/>
        <w:rPr>
          <w:rFonts w:asciiTheme="majorHAnsi" w:eastAsiaTheme="majorEastAsia" w:hAnsiTheme="majorHAnsi" w:cstheme="majorBidi"/>
          <w:spacing w:val="-10"/>
          <w:kern w:val="28"/>
          <w:sz w:val="56"/>
          <w:szCs w:val="56"/>
        </w:rPr>
      </w:pPr>
    </w:p>
    <w:p w14:paraId="45C81488" w14:textId="77777777" w:rsidR="00590BC6" w:rsidRDefault="00590BC6" w:rsidP="007C1A80">
      <w:pPr>
        <w:pStyle w:val="Title"/>
      </w:pPr>
    </w:p>
    <w:p w14:paraId="20EA7BC9" w14:textId="77777777" w:rsidR="007C1A80" w:rsidRDefault="007C1A80" w:rsidP="007C1A80"/>
    <w:sdt>
      <w:sdtPr>
        <w:rPr>
          <w:rFonts w:asciiTheme="minorHAnsi" w:eastAsiaTheme="minorEastAsia" w:hAnsiTheme="minorHAnsi" w:cstheme="minorBidi"/>
          <w:color w:val="auto"/>
          <w:kern w:val="2"/>
          <w:sz w:val="22"/>
          <w:szCs w:val="22"/>
          <w:lang w:eastAsia="en-US"/>
          <w14:ligatures w14:val="standardContextual"/>
        </w:rPr>
        <w:id w:val="-1691208418"/>
        <w:docPartObj>
          <w:docPartGallery w:val="Table of Contents"/>
          <w:docPartUnique/>
        </w:docPartObj>
      </w:sdtPr>
      <w:sdtEndPr>
        <w:rPr>
          <w:b/>
          <w:bCs/>
        </w:rPr>
      </w:sdtEndPr>
      <w:sdtContent>
        <w:p w14:paraId="0F7731EA" w14:textId="3683B1D2" w:rsidR="00FB5ED6" w:rsidRPr="00516399" w:rsidRDefault="00FB5ED6">
          <w:pPr>
            <w:pStyle w:val="TOCHeading"/>
            <w:rPr>
              <w:rStyle w:val="Heading1Char"/>
            </w:rPr>
          </w:pPr>
          <w:r w:rsidRPr="00516399">
            <w:rPr>
              <w:rStyle w:val="Heading1Char"/>
            </w:rPr>
            <w:t>Table des matières</w:t>
          </w:r>
        </w:p>
        <w:p w14:paraId="6EB08F5F" w14:textId="5070E1DE" w:rsidR="00244ED2" w:rsidRDefault="00FB5ED6">
          <w:pPr>
            <w:pStyle w:val="TOC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83437323" w:history="1">
            <w:r w:rsidR="00244ED2" w:rsidRPr="00FC2B7F">
              <w:rPr>
                <w:rStyle w:val="Hyperlink"/>
                <w:noProof/>
              </w:rPr>
              <w:t>Introduction</w:t>
            </w:r>
            <w:r w:rsidR="00244ED2">
              <w:rPr>
                <w:noProof/>
                <w:webHidden/>
              </w:rPr>
              <w:tab/>
            </w:r>
            <w:r w:rsidR="00244ED2">
              <w:rPr>
                <w:noProof/>
                <w:webHidden/>
              </w:rPr>
              <w:fldChar w:fldCharType="begin"/>
            </w:r>
            <w:r w:rsidR="00244ED2">
              <w:rPr>
                <w:noProof/>
                <w:webHidden/>
              </w:rPr>
              <w:instrText xml:space="preserve"> PAGEREF _Toc183437323 \h </w:instrText>
            </w:r>
            <w:r w:rsidR="00244ED2">
              <w:rPr>
                <w:noProof/>
                <w:webHidden/>
              </w:rPr>
            </w:r>
            <w:r w:rsidR="00244ED2">
              <w:rPr>
                <w:noProof/>
                <w:webHidden/>
              </w:rPr>
              <w:fldChar w:fldCharType="separate"/>
            </w:r>
            <w:r w:rsidR="00244ED2">
              <w:rPr>
                <w:noProof/>
                <w:webHidden/>
              </w:rPr>
              <w:t>3</w:t>
            </w:r>
            <w:r w:rsidR="00244ED2">
              <w:rPr>
                <w:noProof/>
                <w:webHidden/>
              </w:rPr>
              <w:fldChar w:fldCharType="end"/>
            </w:r>
          </w:hyperlink>
        </w:p>
        <w:p w14:paraId="06791950" w14:textId="711BDBD6" w:rsidR="00244ED2" w:rsidRDefault="00244ED2">
          <w:pPr>
            <w:pStyle w:val="TOC1"/>
            <w:tabs>
              <w:tab w:val="right" w:leader="dot" w:pos="9062"/>
            </w:tabs>
            <w:rPr>
              <w:rFonts w:eastAsiaTheme="minorEastAsia"/>
              <w:noProof/>
              <w:sz w:val="24"/>
              <w:szCs w:val="24"/>
              <w:lang w:eastAsia="fr-FR"/>
            </w:rPr>
          </w:pPr>
          <w:hyperlink w:anchor="_Toc183437324" w:history="1">
            <w:r w:rsidRPr="00FC2B7F">
              <w:rPr>
                <w:rStyle w:val="Hyperlink"/>
                <w:noProof/>
              </w:rPr>
              <w:t>Diagramme de cas d’utilisation</w:t>
            </w:r>
            <w:r>
              <w:rPr>
                <w:noProof/>
                <w:webHidden/>
              </w:rPr>
              <w:tab/>
            </w:r>
            <w:r>
              <w:rPr>
                <w:noProof/>
                <w:webHidden/>
              </w:rPr>
              <w:fldChar w:fldCharType="begin"/>
            </w:r>
            <w:r>
              <w:rPr>
                <w:noProof/>
                <w:webHidden/>
              </w:rPr>
              <w:instrText xml:space="preserve"> PAGEREF _Toc183437324 \h </w:instrText>
            </w:r>
            <w:r>
              <w:rPr>
                <w:noProof/>
                <w:webHidden/>
              </w:rPr>
            </w:r>
            <w:r>
              <w:rPr>
                <w:noProof/>
                <w:webHidden/>
              </w:rPr>
              <w:fldChar w:fldCharType="separate"/>
            </w:r>
            <w:r>
              <w:rPr>
                <w:noProof/>
                <w:webHidden/>
              </w:rPr>
              <w:t>3</w:t>
            </w:r>
            <w:r>
              <w:rPr>
                <w:noProof/>
                <w:webHidden/>
              </w:rPr>
              <w:fldChar w:fldCharType="end"/>
            </w:r>
          </w:hyperlink>
        </w:p>
        <w:p w14:paraId="6ECCD7D1" w14:textId="46ED5BE5" w:rsidR="00244ED2" w:rsidRDefault="00244ED2">
          <w:pPr>
            <w:pStyle w:val="TOC1"/>
            <w:tabs>
              <w:tab w:val="right" w:leader="dot" w:pos="9062"/>
            </w:tabs>
            <w:rPr>
              <w:rFonts w:eastAsiaTheme="minorEastAsia"/>
              <w:noProof/>
              <w:sz w:val="24"/>
              <w:szCs w:val="24"/>
              <w:lang w:eastAsia="fr-FR"/>
            </w:rPr>
          </w:pPr>
          <w:hyperlink w:anchor="_Toc183437325" w:history="1">
            <w:r w:rsidRPr="00FC2B7F">
              <w:rPr>
                <w:rStyle w:val="Hyperlink"/>
                <w:noProof/>
              </w:rPr>
              <w:t>Diagramme de classe</w:t>
            </w:r>
            <w:r>
              <w:rPr>
                <w:noProof/>
                <w:webHidden/>
              </w:rPr>
              <w:tab/>
            </w:r>
            <w:r>
              <w:rPr>
                <w:noProof/>
                <w:webHidden/>
              </w:rPr>
              <w:fldChar w:fldCharType="begin"/>
            </w:r>
            <w:r>
              <w:rPr>
                <w:noProof/>
                <w:webHidden/>
              </w:rPr>
              <w:instrText xml:space="preserve"> PAGEREF _Toc183437325 \h </w:instrText>
            </w:r>
            <w:r>
              <w:rPr>
                <w:noProof/>
                <w:webHidden/>
              </w:rPr>
            </w:r>
            <w:r>
              <w:rPr>
                <w:noProof/>
                <w:webHidden/>
              </w:rPr>
              <w:fldChar w:fldCharType="separate"/>
            </w:r>
            <w:r>
              <w:rPr>
                <w:noProof/>
                <w:webHidden/>
              </w:rPr>
              <w:t>4</w:t>
            </w:r>
            <w:r>
              <w:rPr>
                <w:noProof/>
                <w:webHidden/>
              </w:rPr>
              <w:fldChar w:fldCharType="end"/>
            </w:r>
          </w:hyperlink>
        </w:p>
        <w:p w14:paraId="43807140" w14:textId="6D6B66F5" w:rsidR="00244ED2" w:rsidRDefault="00244ED2">
          <w:pPr>
            <w:pStyle w:val="TOC1"/>
            <w:tabs>
              <w:tab w:val="right" w:leader="dot" w:pos="9062"/>
            </w:tabs>
            <w:rPr>
              <w:rFonts w:eastAsiaTheme="minorEastAsia"/>
              <w:noProof/>
              <w:sz w:val="24"/>
              <w:szCs w:val="24"/>
              <w:lang w:eastAsia="fr-FR"/>
            </w:rPr>
          </w:pPr>
          <w:hyperlink w:anchor="_Toc183437326" w:history="1">
            <w:r w:rsidRPr="00FC2B7F">
              <w:rPr>
                <w:rStyle w:val="Hyperlink"/>
                <w:noProof/>
              </w:rPr>
              <w:t>Base de données</w:t>
            </w:r>
            <w:r>
              <w:rPr>
                <w:noProof/>
                <w:webHidden/>
              </w:rPr>
              <w:tab/>
            </w:r>
            <w:r>
              <w:rPr>
                <w:noProof/>
                <w:webHidden/>
              </w:rPr>
              <w:fldChar w:fldCharType="begin"/>
            </w:r>
            <w:r>
              <w:rPr>
                <w:noProof/>
                <w:webHidden/>
              </w:rPr>
              <w:instrText xml:space="preserve"> PAGEREF _Toc183437326 \h </w:instrText>
            </w:r>
            <w:r>
              <w:rPr>
                <w:noProof/>
                <w:webHidden/>
              </w:rPr>
            </w:r>
            <w:r>
              <w:rPr>
                <w:noProof/>
                <w:webHidden/>
              </w:rPr>
              <w:fldChar w:fldCharType="separate"/>
            </w:r>
            <w:r>
              <w:rPr>
                <w:noProof/>
                <w:webHidden/>
              </w:rPr>
              <w:t>5</w:t>
            </w:r>
            <w:r>
              <w:rPr>
                <w:noProof/>
                <w:webHidden/>
              </w:rPr>
              <w:fldChar w:fldCharType="end"/>
            </w:r>
          </w:hyperlink>
        </w:p>
        <w:p w14:paraId="318575B3" w14:textId="42E8E07E" w:rsidR="00244ED2" w:rsidRDefault="00244ED2">
          <w:pPr>
            <w:pStyle w:val="TOC2"/>
            <w:tabs>
              <w:tab w:val="right" w:leader="dot" w:pos="9062"/>
            </w:tabs>
            <w:rPr>
              <w:rFonts w:eastAsiaTheme="minorEastAsia"/>
              <w:noProof/>
              <w:sz w:val="24"/>
              <w:szCs w:val="24"/>
              <w:lang w:eastAsia="fr-FR"/>
            </w:rPr>
          </w:pPr>
          <w:hyperlink w:anchor="_Toc183437327" w:history="1">
            <w:r w:rsidRPr="00FC2B7F">
              <w:rPr>
                <w:rStyle w:val="Hyperlink"/>
                <w:noProof/>
              </w:rPr>
              <w:t>Base de donnée V1</w:t>
            </w:r>
            <w:r>
              <w:rPr>
                <w:noProof/>
                <w:webHidden/>
              </w:rPr>
              <w:tab/>
            </w:r>
            <w:r>
              <w:rPr>
                <w:noProof/>
                <w:webHidden/>
              </w:rPr>
              <w:fldChar w:fldCharType="begin"/>
            </w:r>
            <w:r>
              <w:rPr>
                <w:noProof/>
                <w:webHidden/>
              </w:rPr>
              <w:instrText xml:space="preserve"> PAGEREF _Toc183437327 \h </w:instrText>
            </w:r>
            <w:r>
              <w:rPr>
                <w:noProof/>
                <w:webHidden/>
              </w:rPr>
            </w:r>
            <w:r>
              <w:rPr>
                <w:noProof/>
                <w:webHidden/>
              </w:rPr>
              <w:fldChar w:fldCharType="separate"/>
            </w:r>
            <w:r>
              <w:rPr>
                <w:noProof/>
                <w:webHidden/>
              </w:rPr>
              <w:t>5</w:t>
            </w:r>
            <w:r>
              <w:rPr>
                <w:noProof/>
                <w:webHidden/>
              </w:rPr>
              <w:fldChar w:fldCharType="end"/>
            </w:r>
          </w:hyperlink>
        </w:p>
        <w:p w14:paraId="68011882" w14:textId="04152B2C" w:rsidR="00244ED2" w:rsidRDefault="00244ED2">
          <w:pPr>
            <w:pStyle w:val="TOC3"/>
            <w:tabs>
              <w:tab w:val="right" w:leader="dot" w:pos="9062"/>
            </w:tabs>
            <w:rPr>
              <w:rFonts w:eastAsiaTheme="minorEastAsia"/>
              <w:noProof/>
              <w:sz w:val="24"/>
              <w:szCs w:val="24"/>
              <w:lang w:eastAsia="fr-FR"/>
            </w:rPr>
          </w:pPr>
          <w:hyperlink w:anchor="_Toc183437328" w:history="1">
            <w:r w:rsidRPr="00FC2B7F">
              <w:rPr>
                <w:rStyle w:val="Hyperlink"/>
                <w:noProof/>
              </w:rPr>
              <w:t>MLD</w:t>
            </w:r>
            <w:r>
              <w:rPr>
                <w:noProof/>
                <w:webHidden/>
              </w:rPr>
              <w:tab/>
            </w:r>
            <w:r>
              <w:rPr>
                <w:noProof/>
                <w:webHidden/>
              </w:rPr>
              <w:fldChar w:fldCharType="begin"/>
            </w:r>
            <w:r>
              <w:rPr>
                <w:noProof/>
                <w:webHidden/>
              </w:rPr>
              <w:instrText xml:space="preserve"> PAGEREF _Toc183437328 \h </w:instrText>
            </w:r>
            <w:r>
              <w:rPr>
                <w:noProof/>
                <w:webHidden/>
              </w:rPr>
            </w:r>
            <w:r>
              <w:rPr>
                <w:noProof/>
                <w:webHidden/>
              </w:rPr>
              <w:fldChar w:fldCharType="separate"/>
            </w:r>
            <w:r>
              <w:rPr>
                <w:noProof/>
                <w:webHidden/>
              </w:rPr>
              <w:t>5</w:t>
            </w:r>
            <w:r>
              <w:rPr>
                <w:noProof/>
                <w:webHidden/>
              </w:rPr>
              <w:fldChar w:fldCharType="end"/>
            </w:r>
          </w:hyperlink>
        </w:p>
        <w:p w14:paraId="0D16342E" w14:textId="127657A2" w:rsidR="00244ED2" w:rsidRDefault="00244ED2">
          <w:pPr>
            <w:pStyle w:val="TOC3"/>
            <w:tabs>
              <w:tab w:val="right" w:leader="dot" w:pos="9062"/>
            </w:tabs>
            <w:rPr>
              <w:rFonts w:eastAsiaTheme="minorEastAsia"/>
              <w:noProof/>
              <w:sz w:val="24"/>
              <w:szCs w:val="24"/>
              <w:lang w:eastAsia="fr-FR"/>
            </w:rPr>
          </w:pPr>
          <w:hyperlink w:anchor="_Toc183437329" w:history="1">
            <w:r w:rsidRPr="00FC2B7F">
              <w:rPr>
                <w:rStyle w:val="Hyperlink"/>
                <w:noProof/>
              </w:rPr>
              <w:t>Mld textuel</w:t>
            </w:r>
            <w:r>
              <w:rPr>
                <w:noProof/>
                <w:webHidden/>
              </w:rPr>
              <w:tab/>
            </w:r>
            <w:r>
              <w:rPr>
                <w:noProof/>
                <w:webHidden/>
              </w:rPr>
              <w:fldChar w:fldCharType="begin"/>
            </w:r>
            <w:r>
              <w:rPr>
                <w:noProof/>
                <w:webHidden/>
              </w:rPr>
              <w:instrText xml:space="preserve"> PAGEREF _Toc183437329 \h </w:instrText>
            </w:r>
            <w:r>
              <w:rPr>
                <w:noProof/>
                <w:webHidden/>
              </w:rPr>
            </w:r>
            <w:r>
              <w:rPr>
                <w:noProof/>
                <w:webHidden/>
              </w:rPr>
              <w:fldChar w:fldCharType="separate"/>
            </w:r>
            <w:r>
              <w:rPr>
                <w:noProof/>
                <w:webHidden/>
              </w:rPr>
              <w:t>6</w:t>
            </w:r>
            <w:r>
              <w:rPr>
                <w:noProof/>
                <w:webHidden/>
              </w:rPr>
              <w:fldChar w:fldCharType="end"/>
            </w:r>
          </w:hyperlink>
        </w:p>
        <w:p w14:paraId="27DC9357" w14:textId="01726958" w:rsidR="00244ED2" w:rsidRDefault="00244ED2">
          <w:pPr>
            <w:pStyle w:val="TOC3"/>
            <w:tabs>
              <w:tab w:val="right" w:leader="dot" w:pos="9062"/>
            </w:tabs>
            <w:rPr>
              <w:rFonts w:eastAsiaTheme="minorEastAsia"/>
              <w:noProof/>
              <w:sz w:val="24"/>
              <w:szCs w:val="24"/>
              <w:lang w:eastAsia="fr-FR"/>
            </w:rPr>
          </w:pPr>
          <w:hyperlink w:anchor="_Toc183437330" w:history="1">
            <w:r w:rsidRPr="00FC2B7F">
              <w:rPr>
                <w:rStyle w:val="Hyperlink"/>
                <w:noProof/>
              </w:rPr>
              <w:t>Script de creation</w:t>
            </w:r>
            <w:r>
              <w:rPr>
                <w:noProof/>
                <w:webHidden/>
              </w:rPr>
              <w:tab/>
            </w:r>
            <w:r>
              <w:rPr>
                <w:noProof/>
                <w:webHidden/>
              </w:rPr>
              <w:fldChar w:fldCharType="begin"/>
            </w:r>
            <w:r>
              <w:rPr>
                <w:noProof/>
                <w:webHidden/>
              </w:rPr>
              <w:instrText xml:space="preserve"> PAGEREF _Toc183437330 \h </w:instrText>
            </w:r>
            <w:r>
              <w:rPr>
                <w:noProof/>
                <w:webHidden/>
              </w:rPr>
            </w:r>
            <w:r>
              <w:rPr>
                <w:noProof/>
                <w:webHidden/>
              </w:rPr>
              <w:fldChar w:fldCharType="separate"/>
            </w:r>
            <w:r>
              <w:rPr>
                <w:noProof/>
                <w:webHidden/>
              </w:rPr>
              <w:t>7</w:t>
            </w:r>
            <w:r>
              <w:rPr>
                <w:noProof/>
                <w:webHidden/>
              </w:rPr>
              <w:fldChar w:fldCharType="end"/>
            </w:r>
          </w:hyperlink>
        </w:p>
        <w:p w14:paraId="540D4726" w14:textId="535FEE57" w:rsidR="00244ED2" w:rsidRDefault="00244ED2">
          <w:pPr>
            <w:pStyle w:val="TOC2"/>
            <w:tabs>
              <w:tab w:val="right" w:leader="dot" w:pos="9062"/>
            </w:tabs>
            <w:rPr>
              <w:rFonts w:eastAsiaTheme="minorEastAsia"/>
              <w:noProof/>
              <w:sz w:val="24"/>
              <w:szCs w:val="24"/>
              <w:lang w:eastAsia="fr-FR"/>
            </w:rPr>
          </w:pPr>
          <w:hyperlink w:anchor="_Toc183437331" w:history="1">
            <w:r w:rsidRPr="00FC2B7F">
              <w:rPr>
                <w:rStyle w:val="Hyperlink"/>
                <w:noProof/>
              </w:rPr>
              <w:t>Base de données V2</w:t>
            </w:r>
            <w:r>
              <w:rPr>
                <w:noProof/>
                <w:webHidden/>
              </w:rPr>
              <w:tab/>
            </w:r>
            <w:r>
              <w:rPr>
                <w:noProof/>
                <w:webHidden/>
              </w:rPr>
              <w:fldChar w:fldCharType="begin"/>
            </w:r>
            <w:r>
              <w:rPr>
                <w:noProof/>
                <w:webHidden/>
              </w:rPr>
              <w:instrText xml:space="preserve"> PAGEREF _Toc183437331 \h </w:instrText>
            </w:r>
            <w:r>
              <w:rPr>
                <w:noProof/>
                <w:webHidden/>
              </w:rPr>
            </w:r>
            <w:r>
              <w:rPr>
                <w:noProof/>
                <w:webHidden/>
              </w:rPr>
              <w:fldChar w:fldCharType="separate"/>
            </w:r>
            <w:r>
              <w:rPr>
                <w:noProof/>
                <w:webHidden/>
              </w:rPr>
              <w:t>9</w:t>
            </w:r>
            <w:r>
              <w:rPr>
                <w:noProof/>
                <w:webHidden/>
              </w:rPr>
              <w:fldChar w:fldCharType="end"/>
            </w:r>
          </w:hyperlink>
        </w:p>
        <w:p w14:paraId="1C6F4EC7" w14:textId="2E026945" w:rsidR="00244ED2" w:rsidRDefault="00244ED2">
          <w:pPr>
            <w:pStyle w:val="TOC3"/>
            <w:tabs>
              <w:tab w:val="right" w:leader="dot" w:pos="9062"/>
            </w:tabs>
            <w:rPr>
              <w:rFonts w:eastAsiaTheme="minorEastAsia"/>
              <w:noProof/>
              <w:sz w:val="24"/>
              <w:szCs w:val="24"/>
              <w:lang w:eastAsia="fr-FR"/>
            </w:rPr>
          </w:pPr>
          <w:hyperlink w:anchor="_Toc183437332" w:history="1">
            <w:r w:rsidRPr="00FC2B7F">
              <w:rPr>
                <w:rStyle w:val="Hyperlink"/>
                <w:noProof/>
              </w:rPr>
              <w:t>MLD</w:t>
            </w:r>
            <w:r>
              <w:rPr>
                <w:noProof/>
                <w:webHidden/>
              </w:rPr>
              <w:tab/>
            </w:r>
            <w:r>
              <w:rPr>
                <w:noProof/>
                <w:webHidden/>
              </w:rPr>
              <w:fldChar w:fldCharType="begin"/>
            </w:r>
            <w:r>
              <w:rPr>
                <w:noProof/>
                <w:webHidden/>
              </w:rPr>
              <w:instrText xml:space="preserve"> PAGEREF _Toc183437332 \h </w:instrText>
            </w:r>
            <w:r>
              <w:rPr>
                <w:noProof/>
                <w:webHidden/>
              </w:rPr>
            </w:r>
            <w:r>
              <w:rPr>
                <w:noProof/>
                <w:webHidden/>
              </w:rPr>
              <w:fldChar w:fldCharType="separate"/>
            </w:r>
            <w:r>
              <w:rPr>
                <w:noProof/>
                <w:webHidden/>
              </w:rPr>
              <w:t>9</w:t>
            </w:r>
            <w:r>
              <w:rPr>
                <w:noProof/>
                <w:webHidden/>
              </w:rPr>
              <w:fldChar w:fldCharType="end"/>
            </w:r>
          </w:hyperlink>
        </w:p>
        <w:p w14:paraId="752DF731" w14:textId="51DA4A6D" w:rsidR="00244ED2" w:rsidRDefault="00244ED2">
          <w:pPr>
            <w:pStyle w:val="TOC3"/>
            <w:tabs>
              <w:tab w:val="right" w:leader="dot" w:pos="9062"/>
            </w:tabs>
            <w:rPr>
              <w:rFonts w:eastAsiaTheme="minorEastAsia"/>
              <w:noProof/>
              <w:sz w:val="24"/>
              <w:szCs w:val="24"/>
              <w:lang w:eastAsia="fr-FR"/>
            </w:rPr>
          </w:pPr>
          <w:hyperlink w:anchor="_Toc183437333" w:history="1">
            <w:r w:rsidRPr="00FC2B7F">
              <w:rPr>
                <w:rStyle w:val="Hyperlink"/>
                <w:noProof/>
              </w:rPr>
              <w:t>Mld textuel</w:t>
            </w:r>
            <w:r>
              <w:rPr>
                <w:noProof/>
                <w:webHidden/>
              </w:rPr>
              <w:tab/>
            </w:r>
            <w:r>
              <w:rPr>
                <w:noProof/>
                <w:webHidden/>
              </w:rPr>
              <w:fldChar w:fldCharType="begin"/>
            </w:r>
            <w:r>
              <w:rPr>
                <w:noProof/>
                <w:webHidden/>
              </w:rPr>
              <w:instrText xml:space="preserve"> PAGEREF _Toc183437333 \h </w:instrText>
            </w:r>
            <w:r>
              <w:rPr>
                <w:noProof/>
                <w:webHidden/>
              </w:rPr>
            </w:r>
            <w:r>
              <w:rPr>
                <w:noProof/>
                <w:webHidden/>
              </w:rPr>
              <w:fldChar w:fldCharType="separate"/>
            </w:r>
            <w:r>
              <w:rPr>
                <w:noProof/>
                <w:webHidden/>
              </w:rPr>
              <w:t>10</w:t>
            </w:r>
            <w:r>
              <w:rPr>
                <w:noProof/>
                <w:webHidden/>
              </w:rPr>
              <w:fldChar w:fldCharType="end"/>
            </w:r>
          </w:hyperlink>
        </w:p>
        <w:p w14:paraId="7F70F6E7" w14:textId="00EE34CD" w:rsidR="00244ED2" w:rsidRDefault="00244ED2">
          <w:pPr>
            <w:pStyle w:val="TOC3"/>
            <w:tabs>
              <w:tab w:val="right" w:leader="dot" w:pos="9062"/>
            </w:tabs>
            <w:rPr>
              <w:rFonts w:eastAsiaTheme="minorEastAsia"/>
              <w:noProof/>
              <w:sz w:val="24"/>
              <w:szCs w:val="24"/>
              <w:lang w:eastAsia="fr-FR"/>
            </w:rPr>
          </w:pPr>
          <w:hyperlink w:anchor="_Toc183437334" w:history="1">
            <w:r w:rsidRPr="00FC2B7F">
              <w:rPr>
                <w:rStyle w:val="Hyperlink"/>
                <w:noProof/>
              </w:rPr>
              <w:t>Script de creation</w:t>
            </w:r>
            <w:r>
              <w:rPr>
                <w:noProof/>
                <w:webHidden/>
              </w:rPr>
              <w:tab/>
            </w:r>
            <w:r>
              <w:rPr>
                <w:noProof/>
                <w:webHidden/>
              </w:rPr>
              <w:fldChar w:fldCharType="begin"/>
            </w:r>
            <w:r>
              <w:rPr>
                <w:noProof/>
                <w:webHidden/>
              </w:rPr>
              <w:instrText xml:space="preserve"> PAGEREF _Toc183437334 \h </w:instrText>
            </w:r>
            <w:r>
              <w:rPr>
                <w:noProof/>
                <w:webHidden/>
              </w:rPr>
            </w:r>
            <w:r>
              <w:rPr>
                <w:noProof/>
                <w:webHidden/>
              </w:rPr>
              <w:fldChar w:fldCharType="separate"/>
            </w:r>
            <w:r>
              <w:rPr>
                <w:noProof/>
                <w:webHidden/>
              </w:rPr>
              <w:t>11</w:t>
            </w:r>
            <w:r>
              <w:rPr>
                <w:noProof/>
                <w:webHidden/>
              </w:rPr>
              <w:fldChar w:fldCharType="end"/>
            </w:r>
          </w:hyperlink>
        </w:p>
        <w:p w14:paraId="2BBCEF89" w14:textId="55300AFF" w:rsidR="00244ED2" w:rsidRDefault="00244ED2">
          <w:pPr>
            <w:pStyle w:val="TOC1"/>
            <w:tabs>
              <w:tab w:val="right" w:leader="dot" w:pos="9062"/>
            </w:tabs>
            <w:rPr>
              <w:rFonts w:eastAsiaTheme="minorEastAsia"/>
              <w:noProof/>
              <w:sz w:val="24"/>
              <w:szCs w:val="24"/>
              <w:lang w:eastAsia="fr-FR"/>
            </w:rPr>
          </w:pPr>
          <w:hyperlink w:anchor="_Toc183437335" w:history="1">
            <w:r w:rsidRPr="00FC2B7F">
              <w:rPr>
                <w:rStyle w:val="Hyperlink"/>
                <w:noProof/>
              </w:rPr>
              <w:t>Solution mise en place</w:t>
            </w:r>
            <w:r>
              <w:rPr>
                <w:noProof/>
                <w:webHidden/>
              </w:rPr>
              <w:tab/>
            </w:r>
            <w:r>
              <w:rPr>
                <w:noProof/>
                <w:webHidden/>
              </w:rPr>
              <w:fldChar w:fldCharType="begin"/>
            </w:r>
            <w:r>
              <w:rPr>
                <w:noProof/>
                <w:webHidden/>
              </w:rPr>
              <w:instrText xml:space="preserve"> PAGEREF _Toc183437335 \h </w:instrText>
            </w:r>
            <w:r>
              <w:rPr>
                <w:noProof/>
                <w:webHidden/>
              </w:rPr>
            </w:r>
            <w:r>
              <w:rPr>
                <w:noProof/>
                <w:webHidden/>
              </w:rPr>
              <w:fldChar w:fldCharType="separate"/>
            </w:r>
            <w:r>
              <w:rPr>
                <w:noProof/>
                <w:webHidden/>
              </w:rPr>
              <w:t>13</w:t>
            </w:r>
            <w:r>
              <w:rPr>
                <w:noProof/>
                <w:webHidden/>
              </w:rPr>
              <w:fldChar w:fldCharType="end"/>
            </w:r>
          </w:hyperlink>
        </w:p>
        <w:p w14:paraId="0A3E18BD" w14:textId="083A16B5" w:rsidR="00244ED2" w:rsidRDefault="00244ED2">
          <w:pPr>
            <w:pStyle w:val="TOC1"/>
            <w:tabs>
              <w:tab w:val="right" w:leader="dot" w:pos="9062"/>
            </w:tabs>
            <w:rPr>
              <w:rFonts w:eastAsiaTheme="minorEastAsia"/>
              <w:noProof/>
              <w:sz w:val="24"/>
              <w:szCs w:val="24"/>
              <w:lang w:eastAsia="fr-FR"/>
            </w:rPr>
          </w:pPr>
          <w:hyperlink w:anchor="_Toc183437336" w:history="1">
            <w:r w:rsidRPr="00FC2B7F">
              <w:rPr>
                <w:rStyle w:val="Hyperlink"/>
                <w:noProof/>
              </w:rPr>
              <w:t>Table des illustrations</w:t>
            </w:r>
            <w:r>
              <w:rPr>
                <w:noProof/>
                <w:webHidden/>
              </w:rPr>
              <w:tab/>
            </w:r>
            <w:r>
              <w:rPr>
                <w:noProof/>
                <w:webHidden/>
              </w:rPr>
              <w:fldChar w:fldCharType="begin"/>
            </w:r>
            <w:r>
              <w:rPr>
                <w:noProof/>
                <w:webHidden/>
              </w:rPr>
              <w:instrText xml:space="preserve"> PAGEREF _Toc183437336 \h </w:instrText>
            </w:r>
            <w:r>
              <w:rPr>
                <w:noProof/>
                <w:webHidden/>
              </w:rPr>
            </w:r>
            <w:r>
              <w:rPr>
                <w:noProof/>
                <w:webHidden/>
              </w:rPr>
              <w:fldChar w:fldCharType="separate"/>
            </w:r>
            <w:r>
              <w:rPr>
                <w:noProof/>
                <w:webHidden/>
              </w:rPr>
              <w:t>15</w:t>
            </w:r>
            <w:r>
              <w:rPr>
                <w:noProof/>
                <w:webHidden/>
              </w:rPr>
              <w:fldChar w:fldCharType="end"/>
            </w:r>
          </w:hyperlink>
        </w:p>
        <w:p w14:paraId="6AC29DFF" w14:textId="0B47C675" w:rsidR="00FB5ED6" w:rsidRDefault="00FB5ED6">
          <w:r>
            <w:rPr>
              <w:b/>
              <w:bCs/>
            </w:rPr>
            <w:fldChar w:fldCharType="end"/>
          </w:r>
        </w:p>
      </w:sdtContent>
    </w:sdt>
    <w:p w14:paraId="10CAD54E" w14:textId="47316782" w:rsidR="00FB5ED6" w:rsidRDefault="00FB5ED6" w:rsidP="007C1A80"/>
    <w:p w14:paraId="32515116" w14:textId="77777777" w:rsidR="00F02E46" w:rsidRDefault="00F02E46">
      <w:pPr>
        <w:jc w:val="left"/>
        <w:rPr>
          <w:rFonts w:asciiTheme="majorHAnsi" w:eastAsiaTheme="majorEastAsia" w:hAnsiTheme="majorHAnsi" w:cstheme="majorBidi"/>
          <w:color w:val="0F4761" w:themeColor="accent1" w:themeShade="BF"/>
          <w:sz w:val="40"/>
          <w:szCs w:val="40"/>
        </w:rPr>
      </w:pPr>
      <w:r>
        <w:br w:type="page"/>
      </w:r>
    </w:p>
    <w:p w14:paraId="2D705C93" w14:textId="684ECE68" w:rsidR="00531EDC" w:rsidRDefault="00531EDC" w:rsidP="00087B52">
      <w:pPr>
        <w:pStyle w:val="Heading1"/>
      </w:pPr>
      <w:bookmarkStart w:id="0" w:name="_Toc183437323"/>
      <w:r w:rsidRPr="00516399">
        <w:t>Introduction</w:t>
      </w:r>
      <w:bookmarkEnd w:id="0"/>
    </w:p>
    <w:p w14:paraId="5B38191A" w14:textId="1B8563C9" w:rsidR="00727ADA" w:rsidRDefault="005F6965" w:rsidP="007419CD">
      <w:pPr>
        <w:ind w:firstLine="708"/>
      </w:pPr>
      <w:r w:rsidRPr="00821613">
        <w:t>Gr’immo</w:t>
      </w:r>
      <w:r w:rsidR="00821613" w:rsidRPr="00821613">
        <w:t xml:space="preserve"> est une agence immobilière située à Grenoble qui prévoit de se développer dans d’autres villes. L’agence nous a donc demandé de développer un client lourd permettant de gérer leur base de données contenant l'ensemble de leurs biens, ainsi qu'un agenda.</w:t>
      </w:r>
    </w:p>
    <w:p w14:paraId="14E4E612" w14:textId="77777777" w:rsidR="00982695" w:rsidRDefault="00982695" w:rsidP="00596649"/>
    <w:p w14:paraId="38736309" w14:textId="25D7A0D4" w:rsidR="00B8154C" w:rsidRDefault="00B8154C" w:rsidP="00436C39">
      <w:pPr>
        <w:pStyle w:val="Heading1"/>
      </w:pPr>
      <w:bookmarkStart w:id="1" w:name="_Toc183437324"/>
      <w:r>
        <w:t>Diagramme de cas d’utilisation</w:t>
      </w:r>
      <w:bookmarkEnd w:id="1"/>
      <w:r>
        <w:t xml:space="preserve"> </w:t>
      </w:r>
    </w:p>
    <w:p w14:paraId="3E4E6D49" w14:textId="03EF86B4" w:rsidR="00F35D29" w:rsidRDefault="00F35D29" w:rsidP="00F35D29"/>
    <w:p w14:paraId="013FACAA" w14:textId="3B3570A7" w:rsidR="00055A11" w:rsidRPr="00055A11" w:rsidRDefault="00055A11" w:rsidP="00055A11">
      <w:r w:rsidRPr="00055A11">
        <w:t xml:space="preserve">Le diagramme de cas d'utilisation représente les fonctionnalités principales d’un système de gestion immobilière, avec deux types d’utilisateurs identifiés : </w:t>
      </w:r>
      <w:r w:rsidRPr="00055A11">
        <w:rPr>
          <w:b/>
          <w:bCs/>
        </w:rPr>
        <w:t>l’agent</w:t>
      </w:r>
      <w:r w:rsidRPr="00055A11">
        <w:t xml:space="preserve"> et </w:t>
      </w:r>
      <w:r w:rsidRPr="00055A11">
        <w:rPr>
          <w:b/>
          <w:bCs/>
        </w:rPr>
        <w:t>le responsable</w:t>
      </w:r>
      <w:r w:rsidRPr="00055A11">
        <w:t>. Voici une description des cas d’utilisation associés à chaque acteur :</w:t>
      </w:r>
    </w:p>
    <w:p w14:paraId="02CF9622" w14:textId="1B054070" w:rsidR="00055A11" w:rsidRPr="00055A11" w:rsidRDefault="00055A11" w:rsidP="00055A11">
      <w:pPr>
        <w:rPr>
          <w:b/>
          <w:bCs/>
        </w:rPr>
      </w:pPr>
      <w:r w:rsidRPr="00055A11">
        <w:rPr>
          <w:b/>
          <w:bCs/>
        </w:rPr>
        <w:t>1. L’agent</w:t>
      </w:r>
    </w:p>
    <w:p w14:paraId="70BF40F1" w14:textId="7E4753CC" w:rsidR="00055A11" w:rsidRPr="00055A11" w:rsidRDefault="00055A11" w:rsidP="00055A11">
      <w:r w:rsidRPr="00055A11">
        <w:t>L’agent, en tant qu’utilisateur du système, dispose des fonctionnalités suivantes :</w:t>
      </w:r>
    </w:p>
    <w:p w14:paraId="742B6404" w14:textId="752E8BA7" w:rsidR="00055A11" w:rsidRPr="00055A11" w:rsidRDefault="00055A11" w:rsidP="00055A11">
      <w:pPr>
        <w:numPr>
          <w:ilvl w:val="0"/>
          <w:numId w:val="9"/>
        </w:numPr>
      </w:pPr>
      <w:r w:rsidRPr="00055A11">
        <w:rPr>
          <w:b/>
          <w:bCs/>
        </w:rPr>
        <w:t>Ajouter un bien</w:t>
      </w:r>
      <w:r w:rsidRPr="00055A11">
        <w:t xml:space="preserve"> : possibilité d’ajouter de nouveaux biens immobiliers dans le système, avec leurs caractéristiques (adresse, type, prix, etc.).</w:t>
      </w:r>
    </w:p>
    <w:p w14:paraId="3FA8E81C" w14:textId="4E89E2EB" w:rsidR="00055A11" w:rsidRPr="00055A11" w:rsidRDefault="00055A11" w:rsidP="00055A11">
      <w:pPr>
        <w:numPr>
          <w:ilvl w:val="0"/>
          <w:numId w:val="9"/>
        </w:numPr>
      </w:pPr>
      <w:r w:rsidRPr="00055A11">
        <w:rPr>
          <w:b/>
          <w:bCs/>
        </w:rPr>
        <w:t>Afficher ses biens</w:t>
      </w:r>
      <w:r w:rsidRPr="00055A11">
        <w:t xml:space="preserve"> : visualiser la liste des biens qu’il gère personnellement.</w:t>
      </w:r>
    </w:p>
    <w:p w14:paraId="4DDD6159" w14:textId="0846E247" w:rsidR="00055A11" w:rsidRPr="00055A11" w:rsidRDefault="00055A11" w:rsidP="00055A11">
      <w:pPr>
        <w:numPr>
          <w:ilvl w:val="0"/>
          <w:numId w:val="9"/>
        </w:numPr>
      </w:pPr>
      <w:r w:rsidRPr="00055A11">
        <w:rPr>
          <w:b/>
          <w:bCs/>
        </w:rPr>
        <w:t>Gérer son agenda</w:t>
      </w:r>
      <w:r w:rsidRPr="00055A11">
        <w:t xml:space="preserve"> : organiser et planifier ses rendez-vous, visites ou événements professionnels.</w:t>
      </w:r>
    </w:p>
    <w:p w14:paraId="40EC71BE" w14:textId="6768AB97" w:rsidR="00055A11" w:rsidRPr="00055A11" w:rsidRDefault="00055A11" w:rsidP="00055A11">
      <w:pPr>
        <w:numPr>
          <w:ilvl w:val="0"/>
          <w:numId w:val="9"/>
        </w:numPr>
      </w:pPr>
      <w:r w:rsidRPr="00055A11">
        <w:rPr>
          <w:b/>
          <w:bCs/>
        </w:rPr>
        <w:t>Se connecter à l’AD (Annuaire LDAP)</w:t>
      </w:r>
      <w:r w:rsidRPr="00055A11">
        <w:t xml:space="preserve"> : s’authentifier via un serveur LDAP pour accéder au système de manière sécurisée.</w:t>
      </w:r>
    </w:p>
    <w:p w14:paraId="49D45AC4" w14:textId="482B359A" w:rsidR="00055A11" w:rsidRPr="00055A11" w:rsidRDefault="00055A11" w:rsidP="00055A11">
      <w:pPr>
        <w:numPr>
          <w:ilvl w:val="0"/>
          <w:numId w:val="9"/>
        </w:numPr>
      </w:pPr>
      <w:r w:rsidRPr="00055A11">
        <w:rPr>
          <w:b/>
          <w:bCs/>
        </w:rPr>
        <w:t>Gérer ses clients</w:t>
      </w:r>
      <w:r w:rsidRPr="00055A11">
        <w:t xml:space="preserve"> : suivre et gérer les informations des clients qui lui sont attribués, tels que leurs coordonnées ou leurs demandes.</w:t>
      </w:r>
    </w:p>
    <w:p w14:paraId="72AAFBC0" w14:textId="2967A24F" w:rsidR="00055A11" w:rsidRPr="00055A11" w:rsidRDefault="00055A11" w:rsidP="00055A11">
      <w:pPr>
        <w:numPr>
          <w:ilvl w:val="0"/>
          <w:numId w:val="9"/>
        </w:numPr>
      </w:pPr>
      <w:r w:rsidRPr="00055A11">
        <w:rPr>
          <w:b/>
          <w:bCs/>
        </w:rPr>
        <w:t>Gérer ses propriétaires</w:t>
      </w:r>
      <w:r w:rsidRPr="00055A11">
        <w:t xml:space="preserve"> : gérer les informations des propriétaires associés aux biens sous sa responsabilité.</w:t>
      </w:r>
    </w:p>
    <w:p w14:paraId="2488D9D5" w14:textId="13556389" w:rsidR="00055A11" w:rsidRPr="00055A11" w:rsidRDefault="00055A11" w:rsidP="00055A11">
      <w:pPr>
        <w:rPr>
          <w:b/>
          <w:bCs/>
        </w:rPr>
      </w:pPr>
      <w:r w:rsidRPr="00055A11">
        <w:rPr>
          <w:b/>
          <w:bCs/>
        </w:rPr>
        <w:t>2. Le responsable</w:t>
      </w:r>
    </w:p>
    <w:p w14:paraId="31197534" w14:textId="2A124D5A" w:rsidR="00055A11" w:rsidRPr="00055A11" w:rsidRDefault="00055A11" w:rsidP="00055A11">
      <w:r w:rsidRPr="00055A11">
        <w:t>Le responsable dispose d’un rôle élargi avec des privilèges supplémentaires, incluant toutes les fonctionnalités des agents, ainsi que les suivantes :</w:t>
      </w:r>
    </w:p>
    <w:p w14:paraId="38B227E7" w14:textId="2FCDAB87" w:rsidR="00055A11" w:rsidRPr="00055A11" w:rsidRDefault="00055A11" w:rsidP="00055A11">
      <w:pPr>
        <w:numPr>
          <w:ilvl w:val="0"/>
          <w:numId w:val="10"/>
        </w:numPr>
      </w:pPr>
      <w:r w:rsidRPr="00055A11">
        <w:rPr>
          <w:b/>
          <w:bCs/>
        </w:rPr>
        <w:t>Gérer tous les biens</w:t>
      </w:r>
      <w:r w:rsidRPr="00055A11">
        <w:t xml:space="preserve"> : accès global à la gestion de l’ensemble des biens du système, indépendamment des agents responsables.</w:t>
      </w:r>
    </w:p>
    <w:p w14:paraId="25B1A4DB" w14:textId="5E3A4630" w:rsidR="00055A11" w:rsidRPr="00055A11" w:rsidRDefault="00055A11" w:rsidP="00055A11">
      <w:pPr>
        <w:numPr>
          <w:ilvl w:val="0"/>
          <w:numId w:val="10"/>
        </w:numPr>
      </w:pPr>
      <w:r w:rsidRPr="00055A11">
        <w:rPr>
          <w:b/>
          <w:bCs/>
        </w:rPr>
        <w:t>Gérer tous les clients</w:t>
      </w:r>
      <w:r w:rsidRPr="00055A11">
        <w:t xml:space="preserve"> : possibilité de gérer les informations et interactions de tous les clients, sans restriction.</w:t>
      </w:r>
    </w:p>
    <w:p w14:paraId="2B0E3A87" w14:textId="521484DA" w:rsidR="00055A11" w:rsidRPr="00055A11" w:rsidRDefault="00055A11" w:rsidP="00055A11">
      <w:pPr>
        <w:numPr>
          <w:ilvl w:val="0"/>
          <w:numId w:val="10"/>
        </w:numPr>
      </w:pPr>
      <w:r w:rsidRPr="00055A11">
        <w:rPr>
          <w:b/>
          <w:bCs/>
        </w:rPr>
        <w:t>Ajouter un agent</w:t>
      </w:r>
      <w:r w:rsidRPr="00055A11">
        <w:t xml:space="preserve"> : capacité d’ajouter de nouveaux agents au système, leur permettant ainsi d’utiliser la plateforme pour leurs activités.</w:t>
      </w:r>
    </w:p>
    <w:p w14:paraId="5BE82622" w14:textId="19534E40" w:rsidR="00055A11" w:rsidRPr="00055A11" w:rsidRDefault="00055A11" w:rsidP="00055A11">
      <w:pPr>
        <w:rPr>
          <w:b/>
          <w:bCs/>
        </w:rPr>
      </w:pPr>
      <w:r w:rsidRPr="00055A11">
        <w:rPr>
          <w:b/>
          <w:bCs/>
        </w:rPr>
        <w:t>Relation entre les acteurs :</w:t>
      </w:r>
    </w:p>
    <w:p w14:paraId="740BBF10" w14:textId="529C4668" w:rsidR="00055A11" w:rsidRPr="00055A11" w:rsidRDefault="00055A11" w:rsidP="00055A11">
      <w:r w:rsidRPr="00055A11">
        <w:t xml:space="preserve">Le </w:t>
      </w:r>
      <w:r w:rsidRPr="00055A11">
        <w:rPr>
          <w:b/>
          <w:bCs/>
        </w:rPr>
        <w:t>responsable</w:t>
      </w:r>
      <w:r w:rsidRPr="00055A11">
        <w:t xml:space="preserve"> hérite des droits de l’</w:t>
      </w:r>
      <w:r w:rsidRPr="00055A11">
        <w:rPr>
          <w:b/>
          <w:bCs/>
        </w:rPr>
        <w:t>agent</w:t>
      </w:r>
      <w:r w:rsidRPr="00055A11">
        <w:t>, ce qui signifie qu’il peut réaliser toutes les actions possibles pour un agent tout en ayant des privilèges supplémentaires pour superviser et administrer le système.</w:t>
      </w:r>
    </w:p>
    <w:p w14:paraId="01ADCB6B" w14:textId="3CDF84FD" w:rsidR="00055A11" w:rsidRPr="00055A11" w:rsidRDefault="00055A11" w:rsidP="00055A11">
      <w:pPr>
        <w:rPr>
          <w:b/>
          <w:bCs/>
        </w:rPr>
      </w:pPr>
      <w:r w:rsidRPr="00055A11">
        <w:rPr>
          <w:b/>
          <w:bCs/>
        </w:rPr>
        <w:t>Conclusion :</w:t>
      </w:r>
    </w:p>
    <w:p w14:paraId="03616C11" w14:textId="704B116D" w:rsidR="00055A11" w:rsidRPr="00055A11" w:rsidRDefault="00055A11" w:rsidP="00055A11">
      <w:r w:rsidRPr="00055A11">
        <w:t>Ce diagramme met en évidence une organisation hiérarchique des rôles et des responsabilités, avec des fonctionnalités adaptées aux besoins spécifiques de chaque utilisateur. Il garantit un contrôle efficace des biens, des clients et des utilisateurs dans le cadre d’une gestion immobilière.</w:t>
      </w:r>
    </w:p>
    <w:p w14:paraId="202C2D92" w14:textId="77777777" w:rsidR="00F35D29" w:rsidRPr="00F35D29" w:rsidRDefault="00F35D29" w:rsidP="00F35D29"/>
    <w:p w14:paraId="04240EA6" w14:textId="3E94E2A8" w:rsidR="0074024E" w:rsidRDefault="001C3794" w:rsidP="0074024E">
      <w:pPr>
        <w:keepNext/>
      </w:pPr>
      <w:r w:rsidRPr="001C3794">
        <w:rPr>
          <w:noProof/>
        </w:rPr>
        <w:drawing>
          <wp:inline distT="0" distB="0" distL="0" distR="0" wp14:anchorId="280AA821" wp14:editId="3AEC0089">
            <wp:extent cx="3398815" cy="4259949"/>
            <wp:effectExtent l="0" t="0" r="0" b="0"/>
            <wp:docPr id="359928892" name="Image 1"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928892" name="Image 1" descr="Une image contenant texte, diagramme, ligne, Police&#10;&#10;Description générée automatiquement"/>
                    <pic:cNvPicPr/>
                  </pic:nvPicPr>
                  <pic:blipFill>
                    <a:blip r:embed="rId9"/>
                    <a:stretch>
                      <a:fillRect/>
                    </a:stretch>
                  </pic:blipFill>
                  <pic:spPr>
                    <a:xfrm>
                      <a:off x="0" y="0"/>
                      <a:ext cx="3398815" cy="4259949"/>
                    </a:xfrm>
                    <a:prstGeom prst="rect">
                      <a:avLst/>
                    </a:prstGeom>
                  </pic:spPr>
                </pic:pic>
              </a:graphicData>
            </a:graphic>
          </wp:inline>
        </w:drawing>
      </w:r>
    </w:p>
    <w:p w14:paraId="624CED96" w14:textId="42C09C2E" w:rsidR="00436C39" w:rsidRDefault="0074024E" w:rsidP="0074024E">
      <w:pPr>
        <w:pStyle w:val="Caption"/>
      </w:pPr>
      <w:bookmarkStart w:id="2" w:name="_Toc182841168"/>
      <w:bookmarkStart w:id="3" w:name="_Toc183442889"/>
      <w:r>
        <w:t xml:space="preserve">Figure </w:t>
      </w:r>
      <w:r>
        <w:fldChar w:fldCharType="begin"/>
      </w:r>
      <w:r>
        <w:instrText xml:space="preserve"> SEQ Figure \* ARABIC </w:instrText>
      </w:r>
      <w:r>
        <w:fldChar w:fldCharType="separate"/>
      </w:r>
      <w:r w:rsidR="00656B97">
        <w:rPr>
          <w:noProof/>
        </w:rPr>
        <w:t>1</w:t>
      </w:r>
      <w:r>
        <w:fldChar w:fldCharType="end"/>
      </w:r>
      <w:r>
        <w:t>: diagramme de cas d'utilisation</w:t>
      </w:r>
      <w:bookmarkEnd w:id="2"/>
      <w:bookmarkEnd w:id="3"/>
    </w:p>
    <w:p w14:paraId="6299370E" w14:textId="5A73E4C3" w:rsidR="00982695" w:rsidRDefault="00436C39" w:rsidP="00982695">
      <w:pPr>
        <w:pStyle w:val="Heading1"/>
      </w:pPr>
      <w:bookmarkStart w:id="4" w:name="_Toc183437325"/>
      <w:r>
        <w:t>Diagramme de classe</w:t>
      </w:r>
      <w:bookmarkEnd w:id="4"/>
      <w:r>
        <w:t xml:space="preserve"> </w:t>
      </w:r>
    </w:p>
    <w:p w14:paraId="177D2E0B" w14:textId="4B0428EC" w:rsidR="0074024E" w:rsidRDefault="0074024E" w:rsidP="0074024E">
      <w:pPr>
        <w:keepNext/>
      </w:pPr>
      <w:r>
        <w:rPr>
          <w:noProof/>
        </w:rPr>
        <w:drawing>
          <wp:inline distT="0" distB="0" distL="0" distR="0" wp14:anchorId="60F94BE3" wp14:editId="3094E049">
            <wp:extent cx="6501474" cy="3492526"/>
            <wp:effectExtent l="0" t="0" r="0" b="0"/>
            <wp:docPr id="1198480050" name="Picture 1198480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501474" cy="3492526"/>
                    </a:xfrm>
                    <a:prstGeom prst="rect">
                      <a:avLst/>
                    </a:prstGeom>
                  </pic:spPr>
                </pic:pic>
              </a:graphicData>
            </a:graphic>
          </wp:inline>
        </w:drawing>
      </w:r>
    </w:p>
    <w:p w14:paraId="0A1458F3" w14:textId="43416571" w:rsidR="00982695" w:rsidRDefault="0074024E" w:rsidP="0074024E">
      <w:pPr>
        <w:pStyle w:val="Caption"/>
      </w:pPr>
      <w:bookmarkStart w:id="5" w:name="_Toc182841169"/>
      <w:bookmarkStart w:id="6" w:name="_Toc183442890"/>
      <w:r>
        <w:t xml:space="preserve">Figure </w:t>
      </w:r>
      <w:r>
        <w:fldChar w:fldCharType="begin"/>
      </w:r>
      <w:r>
        <w:instrText xml:space="preserve"> SEQ Figure \* ARABIC </w:instrText>
      </w:r>
      <w:r>
        <w:fldChar w:fldCharType="separate"/>
      </w:r>
      <w:r w:rsidR="00656B97">
        <w:rPr>
          <w:noProof/>
        </w:rPr>
        <w:t>2</w:t>
      </w:r>
      <w:r>
        <w:fldChar w:fldCharType="end"/>
      </w:r>
      <w:r>
        <w:t xml:space="preserve"> : diagramme de classe</w:t>
      </w:r>
      <w:bookmarkEnd w:id="5"/>
      <w:bookmarkEnd w:id="6"/>
    </w:p>
    <w:p w14:paraId="2DB59292" w14:textId="424E7D82" w:rsidR="36B28085" w:rsidRDefault="36B28085" w:rsidP="0091424F">
      <w:pPr>
        <w:pStyle w:val="Heading2"/>
      </w:pPr>
    </w:p>
    <w:p w14:paraId="41FAEF9C" w14:textId="6DA739C6" w:rsidR="40CCB877" w:rsidRDefault="36B28085" w:rsidP="0091424F">
      <w:pPr>
        <w:pStyle w:val="Heading2"/>
      </w:pPr>
      <w:r>
        <w:t xml:space="preserve">1. Entités et </w:t>
      </w:r>
      <w:r w:rsidR="40CCB877">
        <w:t>attributs</w:t>
      </w:r>
    </w:p>
    <w:p w14:paraId="4B6DB4AC" w14:textId="2D1A7968" w:rsidR="36B28085" w:rsidRDefault="05239C82" w:rsidP="13D30BC2">
      <w:pPr>
        <w:jc w:val="left"/>
      </w:pPr>
      <w:r>
        <w:t xml:space="preserve">La classe PROPRIÉTAIRE comporte les </w:t>
      </w:r>
      <w:r w:rsidR="644F3825">
        <w:t xml:space="preserve">attributs </w:t>
      </w:r>
      <w:r w:rsidR="6AEF4A45">
        <w:t>:</w:t>
      </w:r>
      <w:r w:rsidR="028CEB44">
        <w:t xml:space="preserve"> </w:t>
      </w:r>
      <w:proofErr w:type="spellStart"/>
      <w:r w:rsidR="36B28085">
        <w:t>uid</w:t>
      </w:r>
      <w:proofErr w:type="spellEnd"/>
      <w:r w:rsidR="36B28085">
        <w:t xml:space="preserve"> (identifiant unique), nom, </w:t>
      </w:r>
      <w:proofErr w:type="spellStart"/>
      <w:r w:rsidR="36B28085">
        <w:t>prenom</w:t>
      </w:r>
      <w:proofErr w:type="spellEnd"/>
      <w:r w:rsidR="36B28085">
        <w:t xml:space="preserve">, </w:t>
      </w:r>
      <w:proofErr w:type="gramStart"/>
      <w:r w:rsidR="36B28085">
        <w:t>email</w:t>
      </w:r>
      <w:proofErr w:type="gramEnd"/>
      <w:r w:rsidR="36B28085">
        <w:t xml:space="preserve">, </w:t>
      </w:r>
      <w:proofErr w:type="spellStart"/>
      <w:r w:rsidR="36B28085">
        <w:t>telephone</w:t>
      </w:r>
      <w:proofErr w:type="spellEnd"/>
      <w:r w:rsidR="36B28085">
        <w:t>.</w:t>
      </w:r>
      <w:r w:rsidR="46E3413B">
        <w:t xml:space="preserve"> </w:t>
      </w:r>
      <w:r w:rsidR="02CDDF96">
        <w:t xml:space="preserve">Il représente </w:t>
      </w:r>
      <w:r w:rsidR="0B0D1810">
        <w:t xml:space="preserve">les biens </w:t>
      </w:r>
      <w:r w:rsidR="150A57A6">
        <w:t xml:space="preserve">immobiliers </w:t>
      </w:r>
      <w:proofErr w:type="gramStart"/>
      <w:r w:rsidR="150A57A6">
        <w:t xml:space="preserve">des </w:t>
      </w:r>
      <w:r w:rsidR="7EA68345">
        <w:t>propriétaire</w:t>
      </w:r>
      <w:proofErr w:type="gramEnd"/>
      <w:r w:rsidR="7EA68345">
        <w:t xml:space="preserve"> </w:t>
      </w:r>
      <w:r w:rsidR="520415A3">
        <w:t xml:space="preserve">de </w:t>
      </w:r>
      <w:r w:rsidR="1542D4DA">
        <w:t xml:space="preserve">l’application </w:t>
      </w:r>
    </w:p>
    <w:p w14:paraId="41E26789" w14:textId="7AD18815" w:rsidR="36B28085" w:rsidRDefault="5E26B9E3" w:rsidP="13D30BC2">
      <w:pPr>
        <w:jc w:val="left"/>
      </w:pPr>
      <w:r>
        <w:t>La</w:t>
      </w:r>
      <w:r w:rsidR="45AC9EDF">
        <w:t xml:space="preserve"> classe BIENS </w:t>
      </w:r>
      <w:r w:rsidR="2B02DEFD">
        <w:t xml:space="preserve">comporte </w:t>
      </w:r>
      <w:r w:rsidR="1E3D4E74">
        <w:t xml:space="preserve">les </w:t>
      </w:r>
      <w:r w:rsidR="3053E1AB">
        <w:t>attributs :</w:t>
      </w:r>
      <w:r w:rsidR="0B5F70FC">
        <w:t xml:space="preserve"> </w:t>
      </w:r>
      <w:proofErr w:type="spellStart"/>
      <w:r w:rsidR="36B28085">
        <w:t>id_bien</w:t>
      </w:r>
      <w:proofErr w:type="spellEnd"/>
      <w:r w:rsidR="36B28085">
        <w:t xml:space="preserve"> (identifiant unique), rue, ville, code postal, type de bien, surface, </w:t>
      </w:r>
      <w:proofErr w:type="spellStart"/>
      <w:r w:rsidR="36B28085">
        <w:t>nbr_piece</w:t>
      </w:r>
      <w:proofErr w:type="spellEnd"/>
      <w:r w:rsidR="36B28085">
        <w:t>, prix, louable/achetable.</w:t>
      </w:r>
      <w:r w:rsidR="028FDF67">
        <w:t xml:space="preserve"> </w:t>
      </w:r>
      <w:r w:rsidR="6A8FB52D">
        <w:t xml:space="preserve">Il représente </w:t>
      </w:r>
      <w:r w:rsidR="77414593">
        <w:t xml:space="preserve">les </w:t>
      </w:r>
      <w:r w:rsidR="3B94D812">
        <w:t xml:space="preserve">biens </w:t>
      </w:r>
      <w:r w:rsidR="3026503C">
        <w:t xml:space="preserve">immobiliers gérés </w:t>
      </w:r>
      <w:r w:rsidR="09BEB82F">
        <w:t xml:space="preserve">dans le </w:t>
      </w:r>
      <w:r w:rsidR="046E7BD8">
        <w:t>système</w:t>
      </w:r>
      <w:r w:rsidR="2DCA9030">
        <w:t>.</w:t>
      </w:r>
    </w:p>
    <w:p w14:paraId="6A22DB25" w14:textId="7AC2820C" w:rsidR="36B28085" w:rsidRDefault="2828EB8E" w:rsidP="13D30BC2">
      <w:pPr>
        <w:jc w:val="left"/>
      </w:pPr>
      <w:r>
        <w:t xml:space="preserve">La classe USERS </w:t>
      </w:r>
      <w:r w:rsidR="55517D96">
        <w:t>comporte les attributs</w:t>
      </w:r>
      <w:r w:rsidR="36B28085">
        <w:t xml:space="preserve"> : </w:t>
      </w:r>
      <w:proofErr w:type="spellStart"/>
      <w:r w:rsidR="36B28085">
        <w:t>uid</w:t>
      </w:r>
      <w:proofErr w:type="spellEnd"/>
      <w:r w:rsidR="36B28085">
        <w:t xml:space="preserve">, </w:t>
      </w:r>
      <w:proofErr w:type="spellStart"/>
      <w:r w:rsidR="36B28085">
        <w:t>last_name</w:t>
      </w:r>
      <w:proofErr w:type="spellEnd"/>
      <w:r w:rsidR="36B28085">
        <w:t xml:space="preserve">, </w:t>
      </w:r>
      <w:proofErr w:type="spellStart"/>
      <w:r w:rsidR="36B28085">
        <w:t>first_name</w:t>
      </w:r>
      <w:proofErr w:type="spellEnd"/>
      <w:r w:rsidR="36B28085">
        <w:t xml:space="preserve">, phone, </w:t>
      </w:r>
      <w:proofErr w:type="spellStart"/>
      <w:r w:rsidR="36B28085">
        <w:t>type_u</w:t>
      </w:r>
      <w:proofErr w:type="spellEnd"/>
      <w:r w:rsidR="36B28085">
        <w:t xml:space="preserve"> (type d'utilisateur), </w:t>
      </w:r>
      <w:proofErr w:type="spellStart"/>
      <w:r w:rsidR="36B28085">
        <w:t>login_id</w:t>
      </w:r>
      <w:proofErr w:type="spellEnd"/>
      <w:r w:rsidR="36B28085">
        <w:t>.</w:t>
      </w:r>
      <w:r w:rsidR="675D35A4">
        <w:t xml:space="preserve"> </w:t>
      </w:r>
      <w:r w:rsidR="20B9B6E7">
        <w:t xml:space="preserve">Il représente les </w:t>
      </w:r>
      <w:r w:rsidR="08D2F2A3">
        <w:t xml:space="preserve">utilisateurs qui </w:t>
      </w:r>
      <w:r w:rsidR="186BC1BE">
        <w:t xml:space="preserve">gèrent </w:t>
      </w:r>
      <w:r w:rsidR="240A883B">
        <w:t xml:space="preserve">le </w:t>
      </w:r>
      <w:proofErr w:type="spellStart"/>
      <w:r w:rsidR="063C42BD">
        <w:t>systhème</w:t>
      </w:r>
      <w:proofErr w:type="spellEnd"/>
      <w:r w:rsidR="063C42BD">
        <w:t xml:space="preserve"> </w:t>
      </w:r>
      <w:r w:rsidR="7BB3E7C5">
        <w:t>en</w:t>
      </w:r>
      <w:r w:rsidR="5E8E6A9D">
        <w:t xml:space="preserve"> tant</w:t>
      </w:r>
      <w:r w:rsidR="6FDE2744">
        <w:t xml:space="preserve"> </w:t>
      </w:r>
      <w:r w:rsidR="50ECD712">
        <w:t>qu'administrateur</w:t>
      </w:r>
      <w:r w:rsidR="00422F77">
        <w:t xml:space="preserve"> ou </w:t>
      </w:r>
      <w:r w:rsidR="6E2D3862">
        <w:t>agents.</w:t>
      </w:r>
    </w:p>
    <w:p w14:paraId="629DBF4B" w14:textId="1626B65C" w:rsidR="36B28085" w:rsidRDefault="10EEFE71" w:rsidP="13D30BC2">
      <w:pPr>
        <w:jc w:val="left"/>
      </w:pPr>
      <w:r>
        <w:t xml:space="preserve">La classe </w:t>
      </w:r>
      <w:r w:rsidR="30B61969">
        <w:t>CLIENTS</w:t>
      </w:r>
      <w:r>
        <w:t xml:space="preserve"> </w:t>
      </w:r>
      <w:r w:rsidR="248748F9">
        <w:t xml:space="preserve">comporte </w:t>
      </w:r>
      <w:r w:rsidR="2B132BD4">
        <w:t xml:space="preserve">les </w:t>
      </w:r>
      <w:r w:rsidR="6DF4A512">
        <w:t>attributs</w:t>
      </w:r>
      <w:r w:rsidR="36B28085">
        <w:t xml:space="preserve"> : </w:t>
      </w:r>
      <w:proofErr w:type="spellStart"/>
      <w:r w:rsidR="36B28085">
        <w:t>uid</w:t>
      </w:r>
      <w:proofErr w:type="spellEnd"/>
      <w:r w:rsidR="36B28085">
        <w:t xml:space="preserve">, nom, </w:t>
      </w:r>
      <w:proofErr w:type="spellStart"/>
      <w:r w:rsidR="36B28085">
        <w:t>prenom</w:t>
      </w:r>
      <w:proofErr w:type="spellEnd"/>
      <w:r w:rsidR="36B28085">
        <w:t xml:space="preserve">, </w:t>
      </w:r>
      <w:proofErr w:type="gramStart"/>
      <w:r w:rsidR="36B28085">
        <w:t>email</w:t>
      </w:r>
      <w:proofErr w:type="gramEnd"/>
      <w:r w:rsidR="36B28085">
        <w:t xml:space="preserve">, </w:t>
      </w:r>
      <w:proofErr w:type="spellStart"/>
      <w:r w:rsidR="36B28085">
        <w:t>telephone</w:t>
      </w:r>
      <w:proofErr w:type="spellEnd"/>
      <w:r w:rsidR="36B28085">
        <w:t>.</w:t>
      </w:r>
      <w:r w:rsidR="4DFA46FD">
        <w:t xml:space="preserve"> </w:t>
      </w:r>
      <w:r w:rsidR="60BC1581">
        <w:t xml:space="preserve">Il </w:t>
      </w:r>
      <w:proofErr w:type="spellStart"/>
      <w:r w:rsidR="60BC1581">
        <w:t>représenteles</w:t>
      </w:r>
      <w:proofErr w:type="spellEnd"/>
      <w:r w:rsidR="60BC1581">
        <w:t xml:space="preserve"> </w:t>
      </w:r>
      <w:r w:rsidR="18CF8603">
        <w:t xml:space="preserve">clients </w:t>
      </w:r>
      <w:r w:rsidR="71E861D9">
        <w:t xml:space="preserve">qui sont </w:t>
      </w:r>
      <w:r w:rsidR="519C6057">
        <w:t>(</w:t>
      </w:r>
      <w:r w:rsidR="71E861D9">
        <w:t>ou</w:t>
      </w:r>
      <w:r w:rsidR="519C6057">
        <w:t xml:space="preserve"> </w:t>
      </w:r>
      <w:r w:rsidR="0AFE87B7">
        <w:t xml:space="preserve">pourrais être </w:t>
      </w:r>
      <w:r w:rsidR="6ECF3E5D">
        <w:t>intéressés</w:t>
      </w:r>
      <w:r w:rsidR="752DD653">
        <w:t xml:space="preserve">) par les </w:t>
      </w:r>
      <w:r w:rsidR="157DCA3C">
        <w:t xml:space="preserve">biens </w:t>
      </w:r>
      <w:r w:rsidR="5237E015">
        <w:t xml:space="preserve">qu’il soit acheteur </w:t>
      </w:r>
      <w:r w:rsidR="34F3A89B">
        <w:t xml:space="preserve">ou </w:t>
      </w:r>
      <w:r w:rsidR="017DB8CF">
        <w:t>locataires.</w:t>
      </w:r>
    </w:p>
    <w:p w14:paraId="126EB5F8" w14:textId="44DE5BE8" w:rsidR="36B28085" w:rsidRDefault="358C6230" w:rsidP="13D30BC2">
      <w:pPr>
        <w:jc w:val="left"/>
      </w:pPr>
      <w:r>
        <w:t xml:space="preserve">La classe EVENTS comporte les attributs : </w:t>
      </w:r>
      <w:proofErr w:type="spellStart"/>
      <w:r>
        <w:t>id_event</w:t>
      </w:r>
      <w:proofErr w:type="spellEnd"/>
      <w:r>
        <w:t xml:space="preserve">, </w:t>
      </w:r>
      <w:proofErr w:type="spellStart"/>
      <w:r>
        <w:t>date_event</w:t>
      </w:r>
      <w:proofErr w:type="spellEnd"/>
      <w:r>
        <w:t xml:space="preserve">, heure, </w:t>
      </w:r>
      <w:proofErr w:type="spellStart"/>
      <w:r>
        <w:t>libelle_event</w:t>
      </w:r>
      <w:proofErr w:type="spellEnd"/>
      <w:r>
        <w:t xml:space="preserve">, </w:t>
      </w:r>
      <w:proofErr w:type="spellStart"/>
      <w:r>
        <w:t>rue_event</w:t>
      </w:r>
      <w:proofErr w:type="spellEnd"/>
      <w:r>
        <w:t xml:space="preserve">, </w:t>
      </w:r>
      <w:proofErr w:type="spellStart"/>
      <w:r>
        <w:t>code_postal_event</w:t>
      </w:r>
      <w:proofErr w:type="spellEnd"/>
      <w:r>
        <w:t xml:space="preserve">, </w:t>
      </w:r>
      <w:proofErr w:type="spellStart"/>
      <w:r>
        <w:t>ville_event</w:t>
      </w:r>
      <w:proofErr w:type="spellEnd"/>
      <w:r>
        <w:t xml:space="preserve">. Il représente les événements en liens avec les biens cela peut être des visites, des rendez-vous, </w:t>
      </w:r>
      <w:proofErr w:type="gramStart"/>
      <w:r>
        <w:t>etc...</w:t>
      </w:r>
      <w:proofErr w:type="gramEnd"/>
      <w:r>
        <w:t xml:space="preserve"> .</w:t>
      </w:r>
    </w:p>
    <w:p w14:paraId="1D22C21F" w14:textId="079F53F2" w:rsidR="36B28085" w:rsidRDefault="66BB2603" w:rsidP="36B28085">
      <w:pPr>
        <w:jc w:val="left"/>
      </w:pPr>
      <w:r>
        <w:t xml:space="preserve">La classe MESSAGES </w:t>
      </w:r>
      <w:r w:rsidR="7F3140CA">
        <w:t xml:space="preserve">comporte les </w:t>
      </w:r>
      <w:r w:rsidR="5FEC9711">
        <w:t>attributs</w:t>
      </w:r>
      <w:r w:rsidR="36B28085">
        <w:t xml:space="preserve"> : </w:t>
      </w:r>
      <w:proofErr w:type="spellStart"/>
      <w:r w:rsidR="36B28085">
        <w:t>uid</w:t>
      </w:r>
      <w:proofErr w:type="spellEnd"/>
      <w:r w:rsidR="36B28085">
        <w:t>, description, date, heure.</w:t>
      </w:r>
      <w:r w:rsidR="5FEC9711">
        <w:t xml:space="preserve"> </w:t>
      </w:r>
      <w:r w:rsidR="01210A47">
        <w:t>Il représente</w:t>
      </w:r>
      <w:r w:rsidR="0BEFF1FC">
        <w:t xml:space="preserve"> </w:t>
      </w:r>
      <w:r w:rsidR="0A2706EF">
        <w:t xml:space="preserve">les messages </w:t>
      </w:r>
      <w:r w:rsidR="36B28085">
        <w:t>échangés entre les utilisateurs et les clients.</w:t>
      </w:r>
    </w:p>
    <w:p w14:paraId="40C1ED8E" w14:textId="1247A4BD" w:rsidR="6113C43B" w:rsidRDefault="6113C43B">
      <w:r>
        <w:br w:type="page"/>
      </w:r>
    </w:p>
    <w:p w14:paraId="02AD86B3" w14:textId="65DF3128" w:rsidR="4E64911A" w:rsidRDefault="4E64911A" w:rsidP="4E64911A">
      <w:pPr>
        <w:jc w:val="left"/>
      </w:pPr>
    </w:p>
    <w:p w14:paraId="2F521C97" w14:textId="2C84D23C" w:rsidR="2EC249E2" w:rsidRDefault="2EC249E2" w:rsidP="2EC249E2">
      <w:pPr>
        <w:jc w:val="left"/>
      </w:pPr>
    </w:p>
    <w:p w14:paraId="0B4A1A2C" w14:textId="30756F76" w:rsidR="2EC249E2" w:rsidRDefault="2EC249E2" w:rsidP="2EC249E2">
      <w:pPr>
        <w:jc w:val="left"/>
      </w:pPr>
    </w:p>
    <w:p w14:paraId="6715CF6D" w14:textId="3E765174" w:rsidR="36B28085" w:rsidRDefault="36B28085" w:rsidP="0091424F">
      <w:pPr>
        <w:pStyle w:val="Heading2"/>
      </w:pPr>
      <w:r>
        <w:t>2. Relations</w:t>
      </w:r>
    </w:p>
    <w:p w14:paraId="7197C93E" w14:textId="02D384C8" w:rsidR="36B28085" w:rsidRDefault="36B28085" w:rsidP="13D30BC2">
      <w:pPr>
        <w:jc w:val="left"/>
      </w:pPr>
      <w:r>
        <w:t>POSSEDER (entre PROPRIÉTAIRE et BIENS) :</w:t>
      </w:r>
    </w:p>
    <w:p w14:paraId="71D119B9" w14:textId="707C4CC1" w:rsidR="2E47B2BD" w:rsidRDefault="2858909A" w:rsidP="2E47B2BD">
      <w:pPr>
        <w:jc w:val="left"/>
      </w:pPr>
      <w:r>
        <w:t xml:space="preserve">La relation avec la </w:t>
      </w:r>
      <w:r w:rsidR="35C73587">
        <w:t xml:space="preserve">multiplicité </w:t>
      </w:r>
      <w:r w:rsidR="25D2475A">
        <w:t xml:space="preserve">de type </w:t>
      </w:r>
      <w:r w:rsidR="4D410C3E">
        <w:t xml:space="preserve">1 </w:t>
      </w:r>
      <w:r w:rsidR="1109119F">
        <w:t xml:space="preserve">à </w:t>
      </w:r>
      <w:r w:rsidR="625264F9">
        <w:t>plusieurs (</w:t>
      </w:r>
      <w:r w:rsidR="244508D2">
        <w:t xml:space="preserve">1 </w:t>
      </w:r>
      <w:r w:rsidR="525A6419">
        <w:t xml:space="preserve">à </w:t>
      </w:r>
      <w:r w:rsidR="2D7E0586">
        <w:t xml:space="preserve">*). </w:t>
      </w:r>
      <w:r w:rsidR="2D34B99A">
        <w:t>Un propriétaire</w:t>
      </w:r>
      <w:r w:rsidR="46E74628">
        <w:t xml:space="preserve"> peut posséder </w:t>
      </w:r>
      <w:r w:rsidR="080D6B08">
        <w:t>plusieurs</w:t>
      </w:r>
      <w:r w:rsidR="049875ED">
        <w:t xml:space="preserve"> </w:t>
      </w:r>
      <w:r w:rsidR="182CAF60">
        <w:t>biens,</w:t>
      </w:r>
      <w:r w:rsidR="54C8076D">
        <w:t xml:space="preserve"> mais un </w:t>
      </w:r>
      <w:r w:rsidR="3A851297">
        <w:t xml:space="preserve">bien appartient à </w:t>
      </w:r>
      <w:r w:rsidR="502249F8">
        <w:t xml:space="preserve">un seul </w:t>
      </w:r>
      <w:r w:rsidR="68D7F71E">
        <w:t>propriétaire</w:t>
      </w:r>
      <w:r w:rsidR="3EE42492">
        <w:t>.</w:t>
      </w:r>
    </w:p>
    <w:p w14:paraId="6B67B66C" w14:textId="23C7C93A" w:rsidR="36B28085" w:rsidRDefault="36B28085" w:rsidP="13D30BC2">
      <w:pPr>
        <w:jc w:val="left"/>
      </w:pPr>
      <w:r>
        <w:t>ADMINISTRER (entre USERS et BIENS) :</w:t>
      </w:r>
    </w:p>
    <w:p w14:paraId="30EA5CB5" w14:textId="69C7DC7A" w:rsidR="36B28085" w:rsidRDefault="2EC249E2" w:rsidP="13D30BC2">
      <w:pPr>
        <w:jc w:val="left"/>
      </w:pPr>
      <w:r>
        <w:t xml:space="preserve">La relation avec la multiplicité de type 1 à plusieurs (1 à *). Un utilisateur (agent) peut </w:t>
      </w:r>
      <w:proofErr w:type="spellStart"/>
      <w:r>
        <w:t>venire</w:t>
      </w:r>
      <w:proofErr w:type="spellEnd"/>
      <w:r>
        <w:t xml:space="preserve"> gérer plusieurs biens.</w:t>
      </w:r>
    </w:p>
    <w:p w14:paraId="60C46297" w14:textId="52C526E5" w:rsidR="36B28085" w:rsidRDefault="2EC249E2" w:rsidP="13D30BC2">
      <w:pPr>
        <w:jc w:val="left"/>
      </w:pPr>
      <w:r>
        <w:t>GERER (entre USERS et Clients) :</w:t>
      </w:r>
    </w:p>
    <w:p w14:paraId="3701FB71" w14:textId="4B830C78" w:rsidR="36B28085" w:rsidRDefault="2EC249E2" w:rsidP="13D30BC2">
      <w:pPr>
        <w:jc w:val="left"/>
      </w:pPr>
      <w:r>
        <w:t>La relation avec la multiplicité de type 1 à plusieurs (</w:t>
      </w:r>
      <w:proofErr w:type="gramStart"/>
      <w:r>
        <w:t>1..</w:t>
      </w:r>
      <w:proofErr w:type="gramEnd"/>
      <w:r>
        <w:t>*). Un utilisateur peut générer plusieurs clients.</w:t>
      </w:r>
    </w:p>
    <w:p w14:paraId="16B6E6B0" w14:textId="29B83D11" w:rsidR="36B28085" w:rsidRDefault="2EC249E2" w:rsidP="13D30BC2">
      <w:pPr>
        <w:jc w:val="left"/>
      </w:pPr>
      <w:r>
        <w:t>AJOUTER (entre USERS et EVENTS) :</w:t>
      </w:r>
    </w:p>
    <w:p w14:paraId="678AE898" w14:textId="717E84F9" w:rsidR="36B28085" w:rsidRDefault="2EC249E2" w:rsidP="13D30BC2">
      <w:pPr>
        <w:jc w:val="left"/>
      </w:pPr>
      <w:r>
        <w:t>La relation avec la multiplicité de type plusieurs à plusieurs (</w:t>
      </w:r>
      <w:proofErr w:type="gramStart"/>
      <w:r>
        <w:t>*..</w:t>
      </w:r>
      <w:proofErr w:type="gramEnd"/>
      <w:r>
        <w:t xml:space="preserve">*). Un utilisateur peut ajouter plusieurs événements, et un événement peut être ajouté par plusieurs utilisateurs </w:t>
      </w:r>
    </w:p>
    <w:p w14:paraId="6F3FD895" w14:textId="58273ABF" w:rsidR="36B28085" w:rsidRDefault="2EC249E2" w:rsidP="13D30BC2">
      <w:pPr>
        <w:jc w:val="left"/>
      </w:pPr>
      <w:r>
        <w:t>CONTACTER (entre Clients et MESSAGES) :</w:t>
      </w:r>
    </w:p>
    <w:p w14:paraId="3291BEAC" w14:textId="158FDDC1" w:rsidR="36B28085" w:rsidRDefault="2EC249E2" w:rsidP="36B28085">
      <w:pPr>
        <w:jc w:val="left"/>
      </w:pPr>
      <w:r>
        <w:t>La relation avec la multiplicité de type 1 à plusieurs (</w:t>
      </w:r>
      <w:proofErr w:type="gramStart"/>
      <w:r>
        <w:t>1..</w:t>
      </w:r>
      <w:proofErr w:type="gramEnd"/>
      <w:r>
        <w:t xml:space="preserve">*). Un client peut envoyer plusieurs messages </w:t>
      </w:r>
    </w:p>
    <w:p w14:paraId="32A991E3" w14:textId="6F691147" w:rsidR="36B28085" w:rsidRDefault="36B28085" w:rsidP="2EC249E2">
      <w:pPr>
        <w:jc w:val="left"/>
      </w:pPr>
    </w:p>
    <w:p w14:paraId="42C029A6" w14:textId="77777777" w:rsidR="00C85D29" w:rsidRDefault="00C85D29">
      <w:pPr>
        <w:jc w:val="left"/>
        <w:rPr>
          <w:rFonts w:asciiTheme="majorHAnsi" w:eastAsiaTheme="majorEastAsia" w:hAnsiTheme="majorHAnsi" w:cstheme="majorBidi"/>
          <w:color w:val="0F4761" w:themeColor="accent1" w:themeShade="BF"/>
          <w:sz w:val="40"/>
          <w:szCs w:val="40"/>
        </w:rPr>
      </w:pPr>
      <w:bookmarkStart w:id="7" w:name="_Toc183437326"/>
      <w:r>
        <w:br w:type="page"/>
      </w:r>
    </w:p>
    <w:p w14:paraId="71DE0536" w14:textId="77777777" w:rsidR="00C85D29" w:rsidRDefault="00C85D29" w:rsidP="00313178">
      <w:pPr>
        <w:pStyle w:val="Heading1"/>
      </w:pPr>
    </w:p>
    <w:p w14:paraId="7FF7EE82" w14:textId="610AAEBA" w:rsidR="00313178" w:rsidRDefault="00313178" w:rsidP="00313178">
      <w:pPr>
        <w:pStyle w:val="Heading1"/>
      </w:pPr>
      <w:r>
        <w:t>Base de données</w:t>
      </w:r>
      <w:bookmarkEnd w:id="7"/>
      <w:r>
        <w:t xml:space="preserve"> </w:t>
      </w:r>
    </w:p>
    <w:p w14:paraId="4E66134F" w14:textId="77777777" w:rsidR="007C6E82" w:rsidRDefault="007C6E82" w:rsidP="007C6E82"/>
    <w:p w14:paraId="34B2F750" w14:textId="38086DEA" w:rsidR="007C6E82" w:rsidRPr="007C6E82" w:rsidRDefault="007C6E82" w:rsidP="00830E61">
      <w:pPr>
        <w:pStyle w:val="Heading2"/>
      </w:pPr>
      <w:bookmarkStart w:id="8" w:name="_Toc183437327"/>
      <w:r>
        <w:t xml:space="preserve">Base de </w:t>
      </w:r>
      <w:proofErr w:type="gramStart"/>
      <w:r>
        <w:t>donnée</w:t>
      </w:r>
      <w:proofErr w:type="gramEnd"/>
      <w:r>
        <w:t xml:space="preserve"> V1</w:t>
      </w:r>
      <w:bookmarkEnd w:id="8"/>
    </w:p>
    <w:p w14:paraId="1442CD2C" w14:textId="77777777" w:rsidR="0074024E" w:rsidRDefault="0074024E" w:rsidP="0074024E"/>
    <w:p w14:paraId="7AE67659" w14:textId="20EB5BB3" w:rsidR="0074024E" w:rsidRDefault="0074024E" w:rsidP="00830E61">
      <w:pPr>
        <w:pStyle w:val="Heading3"/>
      </w:pPr>
      <w:bookmarkStart w:id="9" w:name="_Toc183437328"/>
      <w:r>
        <w:t>MLD</w:t>
      </w:r>
      <w:bookmarkEnd w:id="9"/>
      <w:r w:rsidR="00ED301A">
        <w:tab/>
      </w:r>
    </w:p>
    <w:p w14:paraId="5A195C57" w14:textId="77777777" w:rsidR="00ED301A" w:rsidRDefault="00ED301A" w:rsidP="00ED301A"/>
    <w:p w14:paraId="00AF2B01" w14:textId="77777777" w:rsidR="00ED301A" w:rsidRPr="00ED301A" w:rsidRDefault="00ED301A" w:rsidP="00ED301A">
      <w:r w:rsidRPr="00ED301A">
        <w:t>Ce modèle logique de données (MLD) représente la structure de la base de données pour une application de gestion immobilière. L'objectif de ce modèle est de décrire les relations entre les biens, les utilisateurs, et les événements associés, afin de gérer efficacement l'ensemble des opérations liées aux activités de l'agence immobilière.</w:t>
      </w:r>
    </w:p>
    <w:p w14:paraId="5B11838D" w14:textId="77777777" w:rsidR="00ED301A" w:rsidRPr="00ED301A" w:rsidRDefault="00ED301A" w:rsidP="00ED301A">
      <w:pPr>
        <w:rPr>
          <w:b/>
          <w:bCs/>
        </w:rPr>
      </w:pPr>
      <w:r w:rsidRPr="00ED301A">
        <w:rPr>
          <w:b/>
          <w:bCs/>
        </w:rPr>
        <w:t>Description générale du modèle :</w:t>
      </w:r>
    </w:p>
    <w:p w14:paraId="49F0AF49" w14:textId="77777777" w:rsidR="00ED301A" w:rsidRPr="00ED301A" w:rsidRDefault="00ED301A" w:rsidP="00ED301A">
      <w:r w:rsidRPr="00ED301A">
        <w:t xml:space="preserve">Le MLD est composé de quatre principales entités : </w:t>
      </w:r>
      <w:r w:rsidRPr="00ED301A">
        <w:rPr>
          <w:b/>
          <w:bCs/>
        </w:rPr>
        <w:t>biens</w:t>
      </w:r>
      <w:r w:rsidRPr="00ED301A">
        <w:t xml:space="preserve">, </w:t>
      </w:r>
      <w:r w:rsidRPr="00ED301A">
        <w:rPr>
          <w:b/>
          <w:bCs/>
        </w:rPr>
        <w:t>pièces</w:t>
      </w:r>
      <w:r w:rsidRPr="00ED301A">
        <w:t xml:space="preserve">, </w:t>
      </w:r>
      <w:r w:rsidRPr="00ED301A">
        <w:rPr>
          <w:b/>
          <w:bCs/>
        </w:rPr>
        <w:t>utilisateurs</w:t>
      </w:r>
      <w:r w:rsidRPr="00ED301A">
        <w:t xml:space="preserve">, et </w:t>
      </w:r>
      <w:r w:rsidRPr="00ED301A">
        <w:rPr>
          <w:b/>
          <w:bCs/>
        </w:rPr>
        <w:t>événements</w:t>
      </w:r>
      <w:r w:rsidRPr="00ED301A">
        <w:t>. Chacune de ces entités est connectée par des associations qui reflètent la manière dont elles interagissent dans le système.</w:t>
      </w:r>
    </w:p>
    <w:p w14:paraId="31815A83" w14:textId="77777777" w:rsidR="00ED301A" w:rsidRPr="00ED301A" w:rsidRDefault="00ED301A" w:rsidP="00ED301A">
      <w:pPr>
        <w:rPr>
          <w:b/>
          <w:bCs/>
        </w:rPr>
      </w:pPr>
      <w:r w:rsidRPr="00ED301A">
        <w:rPr>
          <w:b/>
          <w:bCs/>
        </w:rPr>
        <w:t>Détails des entités :</w:t>
      </w:r>
    </w:p>
    <w:p w14:paraId="4A7A2902" w14:textId="77777777" w:rsidR="00ED301A" w:rsidRPr="00ED301A" w:rsidRDefault="00ED301A" w:rsidP="00ED301A">
      <w:pPr>
        <w:numPr>
          <w:ilvl w:val="0"/>
          <w:numId w:val="3"/>
        </w:numPr>
      </w:pPr>
      <w:r w:rsidRPr="00ED301A">
        <w:rPr>
          <w:b/>
          <w:bCs/>
        </w:rPr>
        <w:t>Biens</w:t>
      </w:r>
      <w:r w:rsidRPr="00ED301A">
        <w:t xml:space="preserve"> : Cette table représente les propriétés immobilières gérées par l'agence. Chaque bien est identifié par un </w:t>
      </w:r>
      <w:proofErr w:type="spellStart"/>
      <w:r w:rsidRPr="00ED301A">
        <w:t>id_bien</w:t>
      </w:r>
      <w:proofErr w:type="spellEnd"/>
      <w:r w:rsidRPr="00ED301A">
        <w:t xml:space="preserve"> unique et possède des attributs tels que l'adresse (rue, ville, code postal), le type de bien, la surface, le nombre de pièces, le prix, et un statut indiquant s'il est disponible à la location ou à l'achat.</w:t>
      </w:r>
    </w:p>
    <w:p w14:paraId="4B840E43" w14:textId="77777777" w:rsidR="00ED301A" w:rsidRPr="00ED301A" w:rsidRDefault="00ED301A" w:rsidP="00ED301A">
      <w:pPr>
        <w:numPr>
          <w:ilvl w:val="0"/>
          <w:numId w:val="3"/>
        </w:numPr>
      </w:pPr>
      <w:r w:rsidRPr="00ED301A">
        <w:rPr>
          <w:b/>
          <w:bCs/>
        </w:rPr>
        <w:t>Pièces</w:t>
      </w:r>
      <w:r w:rsidRPr="00ED301A">
        <w:t xml:space="preserve"> : Cette table répertorie les types de pièces présentes dans les biens. Chaque pièce est identifiée par un </w:t>
      </w:r>
      <w:proofErr w:type="spellStart"/>
      <w:r w:rsidRPr="00ED301A">
        <w:t>id_piece</w:t>
      </w:r>
      <w:proofErr w:type="spellEnd"/>
      <w:r w:rsidRPr="00ED301A">
        <w:t xml:space="preserve"> unique et un libelle </w:t>
      </w:r>
      <w:proofErr w:type="spellStart"/>
      <w:r w:rsidRPr="00ED301A">
        <w:t>piece</w:t>
      </w:r>
      <w:proofErr w:type="spellEnd"/>
      <w:r w:rsidRPr="00ED301A">
        <w:t xml:space="preserve"> décrivant la nature de la pièce (ex. : salon, chambre).</w:t>
      </w:r>
    </w:p>
    <w:p w14:paraId="242406B2" w14:textId="77777777" w:rsidR="00ED301A" w:rsidRPr="00ED301A" w:rsidRDefault="00ED301A" w:rsidP="00ED301A">
      <w:pPr>
        <w:numPr>
          <w:ilvl w:val="0"/>
          <w:numId w:val="3"/>
        </w:numPr>
      </w:pPr>
      <w:r w:rsidRPr="00ED301A">
        <w:rPr>
          <w:b/>
          <w:bCs/>
        </w:rPr>
        <w:t>Utilisateurs</w:t>
      </w:r>
      <w:r w:rsidRPr="00ED301A">
        <w:t xml:space="preserve"> : Les utilisateurs de l'application, comme les agents et les responsables, sont représentés dans cette table. Chaque utilisateur est identifié par un </w:t>
      </w:r>
      <w:proofErr w:type="spellStart"/>
      <w:r w:rsidRPr="00ED301A">
        <w:t>uid</w:t>
      </w:r>
      <w:proofErr w:type="spellEnd"/>
      <w:r w:rsidRPr="00ED301A">
        <w:t xml:space="preserve"> et a des attributs tels que le nom (</w:t>
      </w:r>
      <w:proofErr w:type="spellStart"/>
      <w:r w:rsidRPr="00ED301A">
        <w:t>last_name</w:t>
      </w:r>
      <w:proofErr w:type="spellEnd"/>
      <w:r w:rsidRPr="00ED301A">
        <w:t>), le prénom (</w:t>
      </w:r>
      <w:proofErr w:type="spellStart"/>
      <w:r w:rsidRPr="00ED301A">
        <w:t>first_name</w:t>
      </w:r>
      <w:proofErr w:type="spellEnd"/>
      <w:r w:rsidRPr="00ED301A">
        <w:t>), le numéro de téléphone (phone), et le type d'utilisateur (</w:t>
      </w:r>
      <w:proofErr w:type="spellStart"/>
      <w:r w:rsidRPr="00ED301A">
        <w:t>type_u</w:t>
      </w:r>
      <w:proofErr w:type="spellEnd"/>
      <w:r w:rsidRPr="00ED301A">
        <w:t>).</w:t>
      </w:r>
    </w:p>
    <w:p w14:paraId="152192CA" w14:textId="77777777" w:rsidR="00ED301A" w:rsidRPr="00ED301A" w:rsidRDefault="00ED301A" w:rsidP="00ED301A">
      <w:pPr>
        <w:numPr>
          <w:ilvl w:val="0"/>
          <w:numId w:val="3"/>
        </w:numPr>
      </w:pPr>
      <w:r w:rsidRPr="00ED301A">
        <w:rPr>
          <w:b/>
          <w:bCs/>
        </w:rPr>
        <w:t>Événements</w:t>
      </w:r>
      <w:r w:rsidRPr="00ED301A">
        <w:t xml:space="preserve"> : Cette table contient des informations sur les événements organisés, tels que des visites de biens ou des rendez-vous. Chaque événement est identifié par un </w:t>
      </w:r>
      <w:proofErr w:type="spellStart"/>
      <w:r w:rsidRPr="00ED301A">
        <w:t>id_event</w:t>
      </w:r>
      <w:proofErr w:type="spellEnd"/>
      <w:r w:rsidRPr="00ED301A">
        <w:t xml:space="preserve"> et possède des détails comme la date (date </w:t>
      </w:r>
      <w:proofErr w:type="spellStart"/>
      <w:r w:rsidRPr="00ED301A">
        <w:t>event</w:t>
      </w:r>
      <w:proofErr w:type="spellEnd"/>
      <w:r w:rsidRPr="00ED301A">
        <w:t xml:space="preserve">), l'heure (heure), le libellé de l'événement (libelle </w:t>
      </w:r>
      <w:proofErr w:type="spellStart"/>
      <w:r w:rsidRPr="00ED301A">
        <w:t>event</w:t>
      </w:r>
      <w:proofErr w:type="spellEnd"/>
      <w:r w:rsidRPr="00ED301A">
        <w:t>), et l'adresse (</w:t>
      </w:r>
      <w:proofErr w:type="spellStart"/>
      <w:r w:rsidRPr="00ED301A">
        <w:t>rue_event</w:t>
      </w:r>
      <w:proofErr w:type="spellEnd"/>
      <w:r w:rsidRPr="00ED301A">
        <w:t xml:space="preserve">, </w:t>
      </w:r>
      <w:proofErr w:type="spellStart"/>
      <w:r w:rsidRPr="00ED301A">
        <w:t>code_postal_event</w:t>
      </w:r>
      <w:proofErr w:type="spellEnd"/>
      <w:r w:rsidRPr="00ED301A">
        <w:t xml:space="preserve">, </w:t>
      </w:r>
      <w:proofErr w:type="spellStart"/>
      <w:r w:rsidRPr="00ED301A">
        <w:t>ville_event</w:t>
      </w:r>
      <w:proofErr w:type="spellEnd"/>
      <w:r w:rsidRPr="00ED301A">
        <w:t>).</w:t>
      </w:r>
    </w:p>
    <w:p w14:paraId="440904BB" w14:textId="77777777" w:rsidR="00ED301A" w:rsidRPr="00ED301A" w:rsidRDefault="00ED301A" w:rsidP="00ED301A">
      <w:pPr>
        <w:rPr>
          <w:b/>
          <w:bCs/>
        </w:rPr>
      </w:pPr>
      <w:r w:rsidRPr="00ED301A">
        <w:rPr>
          <w:b/>
          <w:bCs/>
        </w:rPr>
        <w:t>Associations entre les entités :</w:t>
      </w:r>
    </w:p>
    <w:p w14:paraId="2907605D" w14:textId="77777777" w:rsidR="00ED301A" w:rsidRPr="00ED301A" w:rsidRDefault="00ED301A" w:rsidP="00ED301A">
      <w:pPr>
        <w:numPr>
          <w:ilvl w:val="0"/>
          <w:numId w:val="4"/>
        </w:numPr>
      </w:pPr>
      <w:r w:rsidRPr="00ED301A">
        <w:rPr>
          <w:b/>
          <w:bCs/>
        </w:rPr>
        <w:t>Comporte</w:t>
      </w:r>
      <w:r w:rsidRPr="00ED301A">
        <w:t xml:space="preserve"> : Un bien peut comporter plusieurs pièces. La relation entre biens et pièce est de type </w:t>
      </w:r>
      <w:proofErr w:type="gramStart"/>
      <w:r w:rsidRPr="00ED301A">
        <w:t>1,n</w:t>
      </w:r>
      <w:proofErr w:type="gramEnd"/>
      <w:r w:rsidRPr="00ED301A">
        <w:t xml:space="preserve"> pour les biens et 0,n pour les pièces, indiquant qu'un bien peut avoir plusieurs pièces et qu'une pièce doit appartenir à un bien.</w:t>
      </w:r>
    </w:p>
    <w:p w14:paraId="1B088EE1" w14:textId="77777777" w:rsidR="00ED301A" w:rsidRPr="00ED301A" w:rsidRDefault="00ED301A" w:rsidP="00ED301A">
      <w:pPr>
        <w:numPr>
          <w:ilvl w:val="0"/>
          <w:numId w:val="4"/>
        </w:numPr>
      </w:pPr>
      <w:r w:rsidRPr="00ED301A">
        <w:rPr>
          <w:b/>
          <w:bCs/>
        </w:rPr>
        <w:t>Gère</w:t>
      </w:r>
      <w:r w:rsidRPr="00ED301A">
        <w:t xml:space="preserve"> : Un utilisateur peut gérer plusieurs biens, mais chaque bien est géré par un seul utilisateur. Cette relation est représentée par un lien entre user et biens de type </w:t>
      </w:r>
      <w:proofErr w:type="gramStart"/>
      <w:r w:rsidRPr="00ED301A">
        <w:t>1,n</w:t>
      </w:r>
      <w:proofErr w:type="gramEnd"/>
      <w:r w:rsidRPr="00ED301A">
        <w:t xml:space="preserve"> (utilisateur) et 1,1 (bien).</w:t>
      </w:r>
    </w:p>
    <w:p w14:paraId="325DFEF8" w14:textId="77777777" w:rsidR="00ED301A" w:rsidRPr="00ED301A" w:rsidRDefault="00ED301A" w:rsidP="00ED301A">
      <w:pPr>
        <w:numPr>
          <w:ilvl w:val="0"/>
          <w:numId w:val="4"/>
        </w:numPr>
      </w:pPr>
      <w:r w:rsidRPr="00ED301A">
        <w:rPr>
          <w:b/>
          <w:bCs/>
        </w:rPr>
        <w:t>Ajoute</w:t>
      </w:r>
      <w:r w:rsidRPr="00ED301A">
        <w:t xml:space="preserve"> : Cette association relie un utilisateur à la création d'événements. Un utilisateur peut ajouter plusieurs événements (relation </w:t>
      </w:r>
      <w:proofErr w:type="gramStart"/>
      <w:r w:rsidRPr="00ED301A">
        <w:t>0,n</w:t>
      </w:r>
      <w:proofErr w:type="gramEnd"/>
      <w:r w:rsidRPr="00ED301A">
        <w:t>), mais chaque événement est lié à un utilisateur unique (1,1).</w:t>
      </w:r>
    </w:p>
    <w:p w14:paraId="66ADA13A" w14:textId="77777777" w:rsidR="00ED301A" w:rsidRPr="00ED301A" w:rsidRDefault="00ED301A" w:rsidP="00ED301A"/>
    <w:p w14:paraId="256E6720" w14:textId="77777777" w:rsidR="00D7644E" w:rsidRDefault="00D7644E" w:rsidP="00D7644E"/>
    <w:p w14:paraId="4D8DE76D" w14:textId="77777777" w:rsidR="0074024E" w:rsidRDefault="00D7644E" w:rsidP="0074024E">
      <w:pPr>
        <w:keepNext/>
      </w:pPr>
      <w:r w:rsidRPr="00D7644E">
        <w:rPr>
          <w:noProof/>
        </w:rPr>
        <w:drawing>
          <wp:inline distT="0" distB="0" distL="0" distR="0" wp14:anchorId="49108A0B" wp14:editId="1E5FB39D">
            <wp:extent cx="5760720" cy="3620770"/>
            <wp:effectExtent l="0" t="0" r="0" b="0"/>
            <wp:docPr id="312845230"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45230" name="Image 1" descr="Une image contenant texte, capture d’écran, diagramme, Police&#10;&#10;Description générée automatiquement"/>
                    <pic:cNvPicPr/>
                  </pic:nvPicPr>
                  <pic:blipFill>
                    <a:blip r:embed="rId11"/>
                    <a:stretch>
                      <a:fillRect/>
                    </a:stretch>
                  </pic:blipFill>
                  <pic:spPr>
                    <a:xfrm>
                      <a:off x="0" y="0"/>
                      <a:ext cx="5760720" cy="3620770"/>
                    </a:xfrm>
                    <a:prstGeom prst="rect">
                      <a:avLst/>
                    </a:prstGeom>
                  </pic:spPr>
                </pic:pic>
              </a:graphicData>
            </a:graphic>
          </wp:inline>
        </w:drawing>
      </w:r>
    </w:p>
    <w:p w14:paraId="6AE313BE" w14:textId="031FD4B0" w:rsidR="00D54CB2" w:rsidRDefault="0074024E" w:rsidP="0074024E">
      <w:pPr>
        <w:pStyle w:val="Caption"/>
      </w:pPr>
      <w:bookmarkStart w:id="10" w:name="_Toc182841170"/>
      <w:bookmarkStart w:id="11" w:name="_Toc183442891"/>
      <w:r>
        <w:t xml:space="preserve">Figure </w:t>
      </w:r>
      <w:r>
        <w:fldChar w:fldCharType="begin"/>
      </w:r>
      <w:r>
        <w:instrText xml:space="preserve"> SEQ Figure \* ARABIC </w:instrText>
      </w:r>
      <w:r>
        <w:fldChar w:fldCharType="separate"/>
      </w:r>
      <w:r w:rsidR="00656B97">
        <w:rPr>
          <w:noProof/>
        </w:rPr>
        <w:t>3</w:t>
      </w:r>
      <w:r>
        <w:fldChar w:fldCharType="end"/>
      </w:r>
      <w:r>
        <w:t xml:space="preserve"> : </w:t>
      </w:r>
      <w:bookmarkEnd w:id="10"/>
      <w:r w:rsidR="00656B97">
        <w:t>MLD V2</w:t>
      </w:r>
      <w:bookmarkEnd w:id="11"/>
    </w:p>
    <w:p w14:paraId="2F1B06FC" w14:textId="77777777" w:rsidR="00FC6BE5" w:rsidRPr="00FC6BE5" w:rsidRDefault="00FC6BE5" w:rsidP="00FC6BE5"/>
    <w:p w14:paraId="12F0CB22" w14:textId="77777777" w:rsidR="0074024E" w:rsidRDefault="0074024E" w:rsidP="0074024E"/>
    <w:p w14:paraId="2E23FF28" w14:textId="230F2DC8" w:rsidR="0074024E" w:rsidRPr="00830E61" w:rsidRDefault="00176DA7" w:rsidP="00830E61">
      <w:pPr>
        <w:pStyle w:val="Heading3"/>
      </w:pPr>
      <w:bookmarkStart w:id="12" w:name="_Toc183437329"/>
      <w:proofErr w:type="spellStart"/>
      <w:r w:rsidRPr="00830E61">
        <w:rPr>
          <w:rStyle w:val="Heading3Char"/>
        </w:rPr>
        <w:t>Mld</w:t>
      </w:r>
      <w:proofErr w:type="spellEnd"/>
      <w:r w:rsidRPr="00830E61">
        <w:t xml:space="preserve"> </w:t>
      </w:r>
      <w:r w:rsidRPr="00830E61">
        <w:rPr>
          <w:rStyle w:val="Heading3Char"/>
        </w:rPr>
        <w:t>textuel</w:t>
      </w:r>
      <w:bookmarkEnd w:id="12"/>
    </w:p>
    <w:p w14:paraId="45C0BA8A" w14:textId="77777777" w:rsidR="0034410F" w:rsidRPr="0034410F" w:rsidRDefault="0034410F" w:rsidP="0034410F">
      <w:pPr>
        <w:pStyle w:val="code"/>
      </w:pPr>
      <w:proofErr w:type="spellStart"/>
      <w:proofErr w:type="gramStart"/>
      <w:r w:rsidRPr="0034410F">
        <w:t>users</w:t>
      </w:r>
      <w:proofErr w:type="spellEnd"/>
      <w:proofErr w:type="gramEnd"/>
      <w:r w:rsidRPr="0034410F">
        <w:t xml:space="preserve"> = (</w:t>
      </w:r>
      <w:proofErr w:type="spellStart"/>
      <w:r w:rsidRPr="0034410F">
        <w:t>uid_user</w:t>
      </w:r>
      <w:proofErr w:type="spellEnd"/>
      <w:r w:rsidRPr="0034410F">
        <w:t xml:space="preserve"> VARCHAR(50), </w:t>
      </w:r>
      <w:proofErr w:type="spellStart"/>
      <w:r w:rsidRPr="0034410F">
        <w:t>last_name</w:t>
      </w:r>
      <w:proofErr w:type="spellEnd"/>
      <w:r w:rsidRPr="0034410F">
        <w:t xml:space="preserve"> VARCHAR(50), </w:t>
      </w:r>
      <w:proofErr w:type="spellStart"/>
      <w:r w:rsidRPr="0034410F">
        <w:t>first_name</w:t>
      </w:r>
      <w:proofErr w:type="spellEnd"/>
      <w:r w:rsidRPr="0034410F">
        <w:t xml:space="preserve"> VARCHAR(50), phone VARCHAR(50), </w:t>
      </w:r>
      <w:proofErr w:type="spellStart"/>
      <w:r w:rsidRPr="0034410F">
        <w:t>type_user</w:t>
      </w:r>
      <w:proofErr w:type="spellEnd"/>
      <w:r w:rsidRPr="0034410F">
        <w:t xml:space="preserve"> INT);</w:t>
      </w:r>
    </w:p>
    <w:p w14:paraId="0DC115A1" w14:textId="77777777" w:rsidR="0034410F" w:rsidRPr="0034410F" w:rsidRDefault="0034410F" w:rsidP="0034410F">
      <w:pPr>
        <w:pStyle w:val="code"/>
      </w:pPr>
      <w:proofErr w:type="spellStart"/>
      <w:proofErr w:type="gramStart"/>
      <w:r w:rsidRPr="0034410F">
        <w:t>piece</w:t>
      </w:r>
      <w:proofErr w:type="spellEnd"/>
      <w:proofErr w:type="gramEnd"/>
      <w:r w:rsidRPr="0034410F">
        <w:t xml:space="preserve"> = (</w:t>
      </w:r>
      <w:proofErr w:type="spellStart"/>
      <w:r w:rsidRPr="0034410F">
        <w:t>id_piece</w:t>
      </w:r>
      <w:proofErr w:type="spellEnd"/>
      <w:r w:rsidRPr="0034410F">
        <w:t xml:space="preserve"> VARCHAR(50), </w:t>
      </w:r>
      <w:proofErr w:type="spellStart"/>
      <w:r w:rsidRPr="0034410F">
        <w:t>libelle_piece</w:t>
      </w:r>
      <w:proofErr w:type="spellEnd"/>
      <w:r w:rsidRPr="0034410F">
        <w:t xml:space="preserve"> VARCHAR(50));</w:t>
      </w:r>
    </w:p>
    <w:p w14:paraId="43677EA1" w14:textId="77777777" w:rsidR="0034410F" w:rsidRPr="0034410F" w:rsidRDefault="0034410F" w:rsidP="0034410F">
      <w:pPr>
        <w:pStyle w:val="code"/>
      </w:pPr>
      <w:proofErr w:type="spellStart"/>
      <w:proofErr w:type="gramStart"/>
      <w:r w:rsidRPr="0034410F">
        <w:t>event</w:t>
      </w:r>
      <w:proofErr w:type="spellEnd"/>
      <w:proofErr w:type="gramEnd"/>
      <w:r w:rsidRPr="0034410F">
        <w:t xml:space="preserve"> = (</w:t>
      </w:r>
      <w:proofErr w:type="spellStart"/>
      <w:r w:rsidRPr="0034410F">
        <w:t>id_event</w:t>
      </w:r>
      <w:proofErr w:type="spellEnd"/>
      <w:r w:rsidRPr="0034410F">
        <w:t xml:space="preserve"> VARCHAR(50), </w:t>
      </w:r>
      <w:proofErr w:type="spellStart"/>
      <w:r w:rsidRPr="0034410F">
        <w:t>date_event</w:t>
      </w:r>
      <w:proofErr w:type="spellEnd"/>
      <w:r w:rsidRPr="0034410F">
        <w:t xml:space="preserve"> DATE, </w:t>
      </w:r>
      <w:proofErr w:type="spellStart"/>
      <w:r w:rsidRPr="0034410F">
        <w:t>heure_event</w:t>
      </w:r>
      <w:proofErr w:type="spellEnd"/>
      <w:r w:rsidRPr="0034410F">
        <w:t xml:space="preserve"> TIME, </w:t>
      </w:r>
      <w:proofErr w:type="spellStart"/>
      <w:r w:rsidRPr="0034410F">
        <w:t>libelle_event</w:t>
      </w:r>
      <w:proofErr w:type="spellEnd"/>
      <w:r w:rsidRPr="0034410F">
        <w:t xml:space="preserve"> VARCHAR(50), </w:t>
      </w:r>
      <w:proofErr w:type="spellStart"/>
      <w:r w:rsidRPr="0034410F">
        <w:t>rue_event</w:t>
      </w:r>
      <w:proofErr w:type="spellEnd"/>
      <w:r w:rsidRPr="0034410F">
        <w:t xml:space="preserve"> VARCHAR(50), </w:t>
      </w:r>
      <w:proofErr w:type="spellStart"/>
      <w:r w:rsidRPr="0034410F">
        <w:t>code_postal_event</w:t>
      </w:r>
      <w:proofErr w:type="spellEnd"/>
      <w:r w:rsidRPr="0034410F">
        <w:t xml:space="preserve"> INT, </w:t>
      </w:r>
      <w:proofErr w:type="spellStart"/>
      <w:r w:rsidRPr="0034410F">
        <w:t>ville_event</w:t>
      </w:r>
      <w:proofErr w:type="spellEnd"/>
      <w:r w:rsidRPr="0034410F">
        <w:t xml:space="preserve"> VARCHAR(50), #uid_user);</w:t>
      </w:r>
    </w:p>
    <w:p w14:paraId="7471C8B7" w14:textId="77777777" w:rsidR="0034410F" w:rsidRPr="0034410F" w:rsidRDefault="0034410F" w:rsidP="0034410F">
      <w:pPr>
        <w:pStyle w:val="code"/>
      </w:pPr>
      <w:proofErr w:type="gramStart"/>
      <w:r w:rsidRPr="0034410F">
        <w:t>biens</w:t>
      </w:r>
      <w:proofErr w:type="gramEnd"/>
      <w:r w:rsidRPr="0034410F">
        <w:t xml:space="preserve"> = (</w:t>
      </w:r>
      <w:proofErr w:type="spellStart"/>
      <w:r w:rsidRPr="0034410F">
        <w:t>id_bien</w:t>
      </w:r>
      <w:proofErr w:type="spellEnd"/>
      <w:r w:rsidRPr="0034410F">
        <w:t xml:space="preserve"> VARCHAR(50), </w:t>
      </w:r>
      <w:proofErr w:type="spellStart"/>
      <w:r w:rsidRPr="0034410F">
        <w:t>rue_bien</w:t>
      </w:r>
      <w:proofErr w:type="spellEnd"/>
      <w:r w:rsidRPr="0034410F">
        <w:t xml:space="preserve"> VARCHAR(50), </w:t>
      </w:r>
      <w:proofErr w:type="spellStart"/>
      <w:r w:rsidRPr="0034410F">
        <w:t>ville_bien</w:t>
      </w:r>
      <w:proofErr w:type="spellEnd"/>
      <w:r w:rsidRPr="0034410F">
        <w:t xml:space="preserve"> VARCHAR(50), </w:t>
      </w:r>
      <w:proofErr w:type="spellStart"/>
      <w:r w:rsidRPr="0034410F">
        <w:t>cpostal_bien</w:t>
      </w:r>
      <w:proofErr w:type="spellEnd"/>
      <w:r w:rsidRPr="0034410F">
        <w:t xml:space="preserve"> INT, </w:t>
      </w:r>
      <w:proofErr w:type="spellStart"/>
      <w:r w:rsidRPr="0034410F">
        <w:t>type_bien</w:t>
      </w:r>
      <w:proofErr w:type="spellEnd"/>
      <w:r w:rsidRPr="0034410F">
        <w:t xml:space="preserve"> INT, </w:t>
      </w:r>
      <w:proofErr w:type="spellStart"/>
      <w:r w:rsidRPr="0034410F">
        <w:t>surface_bien</w:t>
      </w:r>
      <w:proofErr w:type="spellEnd"/>
      <w:r w:rsidRPr="0034410F">
        <w:t xml:space="preserve"> DECIMAL(15,2), </w:t>
      </w:r>
      <w:proofErr w:type="spellStart"/>
      <w:r w:rsidRPr="0034410F">
        <w:t>nbr_piece_bien</w:t>
      </w:r>
      <w:proofErr w:type="spellEnd"/>
      <w:r w:rsidRPr="0034410F">
        <w:t xml:space="preserve"> INT, prix DECIMAL(15,2), </w:t>
      </w:r>
      <w:proofErr w:type="spellStart"/>
      <w:r w:rsidRPr="0034410F">
        <w:t>louable_achetable</w:t>
      </w:r>
      <w:proofErr w:type="spellEnd"/>
      <w:r w:rsidRPr="0034410F">
        <w:t xml:space="preserve"> INT, #uid_user);</w:t>
      </w:r>
    </w:p>
    <w:p w14:paraId="4C2E19B4" w14:textId="77777777" w:rsidR="0034410F" w:rsidRPr="0034410F" w:rsidRDefault="0034410F" w:rsidP="0034410F">
      <w:pPr>
        <w:pStyle w:val="code"/>
      </w:pPr>
      <w:proofErr w:type="gramStart"/>
      <w:r w:rsidRPr="0034410F">
        <w:t>comporte</w:t>
      </w:r>
      <w:proofErr w:type="gramEnd"/>
      <w:r w:rsidRPr="0034410F">
        <w:t xml:space="preserve"> = (#id_bien, #id_piece);</w:t>
      </w:r>
    </w:p>
    <w:p w14:paraId="1F9CE6BC" w14:textId="77777777" w:rsidR="0034410F" w:rsidRPr="0034410F" w:rsidRDefault="0034410F" w:rsidP="00AF0512">
      <w:pPr>
        <w:pStyle w:val="Heading1"/>
      </w:pPr>
    </w:p>
    <w:p w14:paraId="4217D6F0" w14:textId="77777777" w:rsidR="00176DA7" w:rsidRDefault="00176DA7" w:rsidP="00176DA7"/>
    <w:p w14:paraId="60A7A6AE" w14:textId="35CE1F93" w:rsidR="00176DA7" w:rsidRDefault="00176DA7" w:rsidP="00830E61">
      <w:pPr>
        <w:pStyle w:val="Heading3"/>
      </w:pPr>
      <w:bookmarkStart w:id="13" w:name="_Toc183437330"/>
      <w:r>
        <w:t xml:space="preserve">Script </w:t>
      </w:r>
      <w:r w:rsidR="00830E61">
        <w:t xml:space="preserve">de </w:t>
      </w:r>
      <w:proofErr w:type="spellStart"/>
      <w:r w:rsidR="00830E61">
        <w:t>creation</w:t>
      </w:r>
      <w:bookmarkEnd w:id="13"/>
      <w:proofErr w:type="spellEnd"/>
      <w:r w:rsidR="00830E61">
        <w:t xml:space="preserve"> </w:t>
      </w:r>
    </w:p>
    <w:p w14:paraId="764EAD96" w14:textId="77777777" w:rsidR="00176DA7" w:rsidRDefault="00176DA7" w:rsidP="00176DA7"/>
    <w:p w14:paraId="5F24D887"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CREATE TABLE </w:t>
      </w:r>
      <w:proofErr w:type="spellStart"/>
      <w:proofErr w:type="gramStart"/>
      <w:r w:rsidRPr="008E6563">
        <w:rPr>
          <w:rFonts w:ascii="Consolas" w:hAnsi="Consolas"/>
        </w:rPr>
        <w:t>users</w:t>
      </w:r>
      <w:proofErr w:type="spellEnd"/>
      <w:r w:rsidRPr="008E6563">
        <w:rPr>
          <w:rFonts w:ascii="Consolas" w:hAnsi="Consolas"/>
        </w:rPr>
        <w:t>(</w:t>
      </w:r>
      <w:proofErr w:type="gramEnd"/>
    </w:p>
    <w:p w14:paraId="2393AC0E"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uid</w:t>
      </w:r>
      <w:proofErr w:type="gramEnd"/>
      <w:r w:rsidRPr="008E6563">
        <w:rPr>
          <w:rFonts w:ascii="Consolas" w:hAnsi="Consolas"/>
        </w:rPr>
        <w:t>_user</w:t>
      </w:r>
      <w:proofErr w:type="spellEnd"/>
      <w:r w:rsidRPr="008E6563">
        <w:rPr>
          <w:rFonts w:ascii="Consolas" w:hAnsi="Consolas"/>
        </w:rPr>
        <w:t xml:space="preserve"> VARCHAR(50),</w:t>
      </w:r>
    </w:p>
    <w:p w14:paraId="733C55F9"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last</w:t>
      </w:r>
      <w:proofErr w:type="gramEnd"/>
      <w:r w:rsidRPr="008E6563">
        <w:rPr>
          <w:rFonts w:ascii="Consolas" w:hAnsi="Consolas"/>
        </w:rPr>
        <w:t>_name</w:t>
      </w:r>
      <w:proofErr w:type="spellEnd"/>
      <w:r w:rsidRPr="008E6563">
        <w:rPr>
          <w:rFonts w:ascii="Consolas" w:hAnsi="Consolas"/>
        </w:rPr>
        <w:t xml:space="preserve"> VARCHAR(50),</w:t>
      </w:r>
    </w:p>
    <w:p w14:paraId="6CBB16D5"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first</w:t>
      </w:r>
      <w:proofErr w:type="gramEnd"/>
      <w:r w:rsidRPr="008E6563">
        <w:rPr>
          <w:rFonts w:ascii="Consolas" w:hAnsi="Consolas"/>
        </w:rPr>
        <w:t>_name</w:t>
      </w:r>
      <w:proofErr w:type="spellEnd"/>
      <w:r w:rsidRPr="008E6563">
        <w:rPr>
          <w:rFonts w:ascii="Consolas" w:hAnsi="Consolas"/>
        </w:rPr>
        <w:t xml:space="preserve"> VARCHAR(50),</w:t>
      </w:r>
    </w:p>
    <w:p w14:paraId="6067E070"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gramStart"/>
      <w:r w:rsidRPr="008E6563">
        <w:rPr>
          <w:rFonts w:ascii="Consolas" w:hAnsi="Consolas"/>
        </w:rPr>
        <w:t>phone</w:t>
      </w:r>
      <w:proofErr w:type="gramEnd"/>
      <w:r w:rsidRPr="008E6563">
        <w:rPr>
          <w:rFonts w:ascii="Consolas" w:hAnsi="Consolas"/>
        </w:rPr>
        <w:t xml:space="preserve"> VARCHAR(50),</w:t>
      </w:r>
    </w:p>
    <w:p w14:paraId="0C1A1AA8"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type</w:t>
      </w:r>
      <w:proofErr w:type="gramEnd"/>
      <w:r w:rsidRPr="008E6563">
        <w:rPr>
          <w:rFonts w:ascii="Consolas" w:hAnsi="Consolas"/>
        </w:rPr>
        <w:t>_user</w:t>
      </w:r>
      <w:proofErr w:type="spellEnd"/>
      <w:r w:rsidRPr="008E6563">
        <w:rPr>
          <w:rFonts w:ascii="Consolas" w:hAnsi="Consolas"/>
        </w:rPr>
        <w:t xml:space="preserve"> INT,</w:t>
      </w:r>
    </w:p>
    <w:p w14:paraId="607D5D12"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PRIMARY </w:t>
      </w:r>
      <w:proofErr w:type="gramStart"/>
      <w:r w:rsidRPr="008E6563">
        <w:rPr>
          <w:rFonts w:ascii="Consolas" w:hAnsi="Consolas"/>
        </w:rPr>
        <w:t>KEY(</w:t>
      </w:r>
      <w:proofErr w:type="spellStart"/>
      <w:proofErr w:type="gramEnd"/>
      <w:r w:rsidRPr="008E6563">
        <w:rPr>
          <w:rFonts w:ascii="Consolas" w:hAnsi="Consolas"/>
        </w:rPr>
        <w:t>uid_user</w:t>
      </w:r>
      <w:proofErr w:type="spellEnd"/>
      <w:r w:rsidRPr="008E6563">
        <w:rPr>
          <w:rFonts w:ascii="Consolas" w:hAnsi="Consolas"/>
        </w:rPr>
        <w:t>)</w:t>
      </w:r>
    </w:p>
    <w:p w14:paraId="446864AA"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w:t>
      </w:r>
    </w:p>
    <w:p w14:paraId="73EAA186"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p>
    <w:p w14:paraId="0B4394BC"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CREATE TABLE </w:t>
      </w:r>
      <w:proofErr w:type="spellStart"/>
      <w:proofErr w:type="gramStart"/>
      <w:r w:rsidRPr="008E6563">
        <w:rPr>
          <w:rFonts w:ascii="Consolas" w:hAnsi="Consolas"/>
        </w:rPr>
        <w:t>piece</w:t>
      </w:r>
      <w:proofErr w:type="spellEnd"/>
      <w:r w:rsidRPr="008E6563">
        <w:rPr>
          <w:rFonts w:ascii="Consolas" w:hAnsi="Consolas"/>
        </w:rPr>
        <w:t>(</w:t>
      </w:r>
      <w:proofErr w:type="gramEnd"/>
    </w:p>
    <w:p w14:paraId="3AAD97EF"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id</w:t>
      </w:r>
      <w:proofErr w:type="gramEnd"/>
      <w:r w:rsidRPr="008E6563">
        <w:rPr>
          <w:rFonts w:ascii="Consolas" w:hAnsi="Consolas"/>
        </w:rPr>
        <w:t>_piece</w:t>
      </w:r>
      <w:proofErr w:type="spellEnd"/>
      <w:r w:rsidRPr="008E6563">
        <w:rPr>
          <w:rFonts w:ascii="Consolas" w:hAnsi="Consolas"/>
        </w:rPr>
        <w:t xml:space="preserve"> VARCHAR(50),</w:t>
      </w:r>
    </w:p>
    <w:p w14:paraId="30AA8909"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libelle</w:t>
      </w:r>
      <w:proofErr w:type="gramEnd"/>
      <w:r w:rsidRPr="008E6563">
        <w:rPr>
          <w:rFonts w:ascii="Consolas" w:hAnsi="Consolas"/>
        </w:rPr>
        <w:t>_piece</w:t>
      </w:r>
      <w:proofErr w:type="spellEnd"/>
      <w:r w:rsidRPr="008E6563">
        <w:rPr>
          <w:rFonts w:ascii="Consolas" w:hAnsi="Consolas"/>
        </w:rPr>
        <w:t xml:space="preserve"> VARCHAR(50),</w:t>
      </w:r>
    </w:p>
    <w:p w14:paraId="1957F69D"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PRIMARY </w:t>
      </w:r>
      <w:proofErr w:type="gramStart"/>
      <w:r w:rsidRPr="008E6563">
        <w:rPr>
          <w:rFonts w:ascii="Consolas" w:hAnsi="Consolas"/>
        </w:rPr>
        <w:t>KEY(</w:t>
      </w:r>
      <w:proofErr w:type="spellStart"/>
      <w:proofErr w:type="gramEnd"/>
      <w:r w:rsidRPr="008E6563">
        <w:rPr>
          <w:rFonts w:ascii="Consolas" w:hAnsi="Consolas"/>
        </w:rPr>
        <w:t>id_piece</w:t>
      </w:r>
      <w:proofErr w:type="spellEnd"/>
      <w:r w:rsidRPr="008E6563">
        <w:rPr>
          <w:rFonts w:ascii="Consolas" w:hAnsi="Consolas"/>
        </w:rPr>
        <w:t>)</w:t>
      </w:r>
    </w:p>
    <w:p w14:paraId="5E9C9E6E"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w:t>
      </w:r>
    </w:p>
    <w:p w14:paraId="3976C10C"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p>
    <w:p w14:paraId="1BD8B018"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CREATE TABLE </w:t>
      </w:r>
      <w:proofErr w:type="spellStart"/>
      <w:proofErr w:type="gramStart"/>
      <w:r w:rsidRPr="008E6563">
        <w:rPr>
          <w:rFonts w:ascii="Consolas" w:hAnsi="Consolas"/>
        </w:rPr>
        <w:t>event</w:t>
      </w:r>
      <w:proofErr w:type="spellEnd"/>
      <w:r w:rsidRPr="008E6563">
        <w:rPr>
          <w:rFonts w:ascii="Consolas" w:hAnsi="Consolas"/>
        </w:rPr>
        <w:t>(</w:t>
      </w:r>
      <w:proofErr w:type="gramEnd"/>
    </w:p>
    <w:p w14:paraId="62E84E2D"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id</w:t>
      </w:r>
      <w:proofErr w:type="gramEnd"/>
      <w:r w:rsidRPr="008E6563">
        <w:rPr>
          <w:rFonts w:ascii="Consolas" w:hAnsi="Consolas"/>
        </w:rPr>
        <w:t>_event</w:t>
      </w:r>
      <w:proofErr w:type="spellEnd"/>
      <w:r w:rsidRPr="008E6563">
        <w:rPr>
          <w:rFonts w:ascii="Consolas" w:hAnsi="Consolas"/>
        </w:rPr>
        <w:t xml:space="preserve"> VARCHAR(50),</w:t>
      </w:r>
    </w:p>
    <w:p w14:paraId="050BFCCD"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date</w:t>
      </w:r>
      <w:proofErr w:type="gramEnd"/>
      <w:r w:rsidRPr="008E6563">
        <w:rPr>
          <w:rFonts w:ascii="Consolas" w:hAnsi="Consolas"/>
        </w:rPr>
        <w:t>_event</w:t>
      </w:r>
      <w:proofErr w:type="spellEnd"/>
      <w:r w:rsidRPr="008E6563">
        <w:rPr>
          <w:rFonts w:ascii="Consolas" w:hAnsi="Consolas"/>
        </w:rPr>
        <w:t xml:space="preserve"> DATE,</w:t>
      </w:r>
    </w:p>
    <w:p w14:paraId="37EDFFE4"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heure</w:t>
      </w:r>
      <w:proofErr w:type="gramEnd"/>
      <w:r w:rsidRPr="008E6563">
        <w:rPr>
          <w:rFonts w:ascii="Consolas" w:hAnsi="Consolas"/>
        </w:rPr>
        <w:t>_event</w:t>
      </w:r>
      <w:proofErr w:type="spellEnd"/>
      <w:r w:rsidRPr="008E6563">
        <w:rPr>
          <w:rFonts w:ascii="Consolas" w:hAnsi="Consolas"/>
        </w:rPr>
        <w:t xml:space="preserve"> TIME,</w:t>
      </w:r>
    </w:p>
    <w:p w14:paraId="407EA93E"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libelle</w:t>
      </w:r>
      <w:proofErr w:type="gramEnd"/>
      <w:r w:rsidRPr="008E6563">
        <w:rPr>
          <w:rFonts w:ascii="Consolas" w:hAnsi="Consolas"/>
        </w:rPr>
        <w:t>_event</w:t>
      </w:r>
      <w:proofErr w:type="spellEnd"/>
      <w:r w:rsidRPr="008E6563">
        <w:rPr>
          <w:rFonts w:ascii="Consolas" w:hAnsi="Consolas"/>
        </w:rPr>
        <w:t xml:space="preserve"> VARCHAR(50),</w:t>
      </w:r>
    </w:p>
    <w:p w14:paraId="562F7A13"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rue</w:t>
      </w:r>
      <w:proofErr w:type="gramEnd"/>
      <w:r w:rsidRPr="008E6563">
        <w:rPr>
          <w:rFonts w:ascii="Consolas" w:hAnsi="Consolas"/>
        </w:rPr>
        <w:t>_event</w:t>
      </w:r>
      <w:proofErr w:type="spellEnd"/>
      <w:r w:rsidRPr="008E6563">
        <w:rPr>
          <w:rFonts w:ascii="Consolas" w:hAnsi="Consolas"/>
        </w:rPr>
        <w:t xml:space="preserve"> VARCHAR(50),</w:t>
      </w:r>
    </w:p>
    <w:p w14:paraId="766B20D6"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code</w:t>
      </w:r>
      <w:proofErr w:type="gramEnd"/>
      <w:r w:rsidRPr="008E6563">
        <w:rPr>
          <w:rFonts w:ascii="Consolas" w:hAnsi="Consolas"/>
        </w:rPr>
        <w:t>_postal_event</w:t>
      </w:r>
      <w:proofErr w:type="spellEnd"/>
      <w:r w:rsidRPr="008E6563">
        <w:rPr>
          <w:rFonts w:ascii="Consolas" w:hAnsi="Consolas"/>
        </w:rPr>
        <w:t xml:space="preserve"> INT,</w:t>
      </w:r>
    </w:p>
    <w:p w14:paraId="06D7AE34"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ville</w:t>
      </w:r>
      <w:proofErr w:type="gramEnd"/>
      <w:r w:rsidRPr="008E6563">
        <w:rPr>
          <w:rFonts w:ascii="Consolas" w:hAnsi="Consolas"/>
        </w:rPr>
        <w:t>_event</w:t>
      </w:r>
      <w:proofErr w:type="spellEnd"/>
      <w:r w:rsidRPr="008E6563">
        <w:rPr>
          <w:rFonts w:ascii="Consolas" w:hAnsi="Consolas"/>
        </w:rPr>
        <w:t xml:space="preserve"> VARCHAR(50),</w:t>
      </w:r>
    </w:p>
    <w:p w14:paraId="1B42A921"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uid</w:t>
      </w:r>
      <w:proofErr w:type="gramEnd"/>
      <w:r w:rsidRPr="008E6563">
        <w:rPr>
          <w:rFonts w:ascii="Consolas" w:hAnsi="Consolas"/>
        </w:rPr>
        <w:t>_user</w:t>
      </w:r>
      <w:proofErr w:type="spellEnd"/>
      <w:r w:rsidRPr="008E6563">
        <w:rPr>
          <w:rFonts w:ascii="Consolas" w:hAnsi="Consolas"/>
        </w:rPr>
        <w:t xml:space="preserve"> VARCHAR(50) NOT NULL,</w:t>
      </w:r>
    </w:p>
    <w:p w14:paraId="675F1F38"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PRIMARY </w:t>
      </w:r>
      <w:proofErr w:type="gramStart"/>
      <w:r w:rsidRPr="008E6563">
        <w:rPr>
          <w:rFonts w:ascii="Consolas" w:hAnsi="Consolas"/>
        </w:rPr>
        <w:t>KEY(</w:t>
      </w:r>
      <w:proofErr w:type="spellStart"/>
      <w:proofErr w:type="gramEnd"/>
      <w:r w:rsidRPr="008E6563">
        <w:rPr>
          <w:rFonts w:ascii="Consolas" w:hAnsi="Consolas"/>
        </w:rPr>
        <w:t>id_event</w:t>
      </w:r>
      <w:proofErr w:type="spellEnd"/>
      <w:r w:rsidRPr="008E6563">
        <w:rPr>
          <w:rFonts w:ascii="Consolas" w:hAnsi="Consolas"/>
        </w:rPr>
        <w:t>),</w:t>
      </w:r>
    </w:p>
    <w:p w14:paraId="473D8514"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FOREIGN </w:t>
      </w:r>
      <w:proofErr w:type="gramStart"/>
      <w:r w:rsidRPr="008E6563">
        <w:rPr>
          <w:rFonts w:ascii="Consolas" w:hAnsi="Consolas"/>
        </w:rPr>
        <w:t>KEY(</w:t>
      </w:r>
      <w:proofErr w:type="spellStart"/>
      <w:proofErr w:type="gramEnd"/>
      <w:r w:rsidRPr="008E6563">
        <w:rPr>
          <w:rFonts w:ascii="Consolas" w:hAnsi="Consolas"/>
        </w:rPr>
        <w:t>uid_user</w:t>
      </w:r>
      <w:proofErr w:type="spellEnd"/>
      <w:r w:rsidRPr="008E6563">
        <w:rPr>
          <w:rFonts w:ascii="Consolas" w:hAnsi="Consolas"/>
        </w:rPr>
        <w:t xml:space="preserve">) REFERENCES </w:t>
      </w:r>
      <w:proofErr w:type="spellStart"/>
      <w:r w:rsidRPr="008E6563">
        <w:rPr>
          <w:rFonts w:ascii="Consolas" w:hAnsi="Consolas"/>
        </w:rPr>
        <w:t>users</w:t>
      </w:r>
      <w:proofErr w:type="spellEnd"/>
      <w:r w:rsidRPr="008E6563">
        <w:rPr>
          <w:rFonts w:ascii="Consolas" w:hAnsi="Consolas"/>
        </w:rPr>
        <w:t>(</w:t>
      </w:r>
      <w:proofErr w:type="spellStart"/>
      <w:r w:rsidRPr="008E6563">
        <w:rPr>
          <w:rFonts w:ascii="Consolas" w:hAnsi="Consolas"/>
        </w:rPr>
        <w:t>uid_user</w:t>
      </w:r>
      <w:proofErr w:type="spellEnd"/>
      <w:r w:rsidRPr="008E6563">
        <w:rPr>
          <w:rFonts w:ascii="Consolas" w:hAnsi="Consolas"/>
        </w:rPr>
        <w:t>)</w:t>
      </w:r>
    </w:p>
    <w:p w14:paraId="1E273306"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w:t>
      </w:r>
    </w:p>
    <w:p w14:paraId="60DD3017"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p>
    <w:p w14:paraId="208AC410"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CREATE TABLE </w:t>
      </w:r>
      <w:proofErr w:type="gramStart"/>
      <w:r w:rsidRPr="008E6563">
        <w:rPr>
          <w:rFonts w:ascii="Consolas" w:hAnsi="Consolas"/>
        </w:rPr>
        <w:t>biens(</w:t>
      </w:r>
      <w:proofErr w:type="gramEnd"/>
    </w:p>
    <w:p w14:paraId="06906E43"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id</w:t>
      </w:r>
      <w:proofErr w:type="gramEnd"/>
      <w:r w:rsidRPr="008E6563">
        <w:rPr>
          <w:rFonts w:ascii="Consolas" w:hAnsi="Consolas"/>
        </w:rPr>
        <w:t>_bien</w:t>
      </w:r>
      <w:proofErr w:type="spellEnd"/>
      <w:r w:rsidRPr="008E6563">
        <w:rPr>
          <w:rFonts w:ascii="Consolas" w:hAnsi="Consolas"/>
        </w:rPr>
        <w:t xml:space="preserve"> VARCHAR(50),</w:t>
      </w:r>
    </w:p>
    <w:p w14:paraId="6DE2A8A6"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rue</w:t>
      </w:r>
      <w:proofErr w:type="gramEnd"/>
      <w:r w:rsidRPr="008E6563">
        <w:rPr>
          <w:rFonts w:ascii="Consolas" w:hAnsi="Consolas"/>
        </w:rPr>
        <w:t>_bien</w:t>
      </w:r>
      <w:proofErr w:type="spellEnd"/>
      <w:r w:rsidRPr="008E6563">
        <w:rPr>
          <w:rFonts w:ascii="Consolas" w:hAnsi="Consolas"/>
        </w:rPr>
        <w:t xml:space="preserve"> VARCHAR(50),</w:t>
      </w:r>
    </w:p>
    <w:p w14:paraId="2B6CDDDE"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ville</w:t>
      </w:r>
      <w:proofErr w:type="gramEnd"/>
      <w:r w:rsidRPr="008E6563">
        <w:rPr>
          <w:rFonts w:ascii="Consolas" w:hAnsi="Consolas"/>
        </w:rPr>
        <w:t>_bien</w:t>
      </w:r>
      <w:proofErr w:type="spellEnd"/>
      <w:r w:rsidRPr="008E6563">
        <w:rPr>
          <w:rFonts w:ascii="Consolas" w:hAnsi="Consolas"/>
        </w:rPr>
        <w:t xml:space="preserve"> VARCHAR(50),</w:t>
      </w:r>
    </w:p>
    <w:p w14:paraId="0A886757"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cpostal</w:t>
      </w:r>
      <w:proofErr w:type="gramEnd"/>
      <w:r w:rsidRPr="008E6563">
        <w:rPr>
          <w:rFonts w:ascii="Consolas" w:hAnsi="Consolas"/>
        </w:rPr>
        <w:t>_bien</w:t>
      </w:r>
      <w:proofErr w:type="spellEnd"/>
      <w:r w:rsidRPr="008E6563">
        <w:rPr>
          <w:rFonts w:ascii="Consolas" w:hAnsi="Consolas"/>
        </w:rPr>
        <w:t xml:space="preserve"> INT,</w:t>
      </w:r>
    </w:p>
    <w:p w14:paraId="2DF13858"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type</w:t>
      </w:r>
      <w:proofErr w:type="gramEnd"/>
      <w:r w:rsidRPr="008E6563">
        <w:rPr>
          <w:rFonts w:ascii="Consolas" w:hAnsi="Consolas"/>
        </w:rPr>
        <w:t>_bien</w:t>
      </w:r>
      <w:proofErr w:type="spellEnd"/>
      <w:r w:rsidRPr="008E6563">
        <w:rPr>
          <w:rFonts w:ascii="Consolas" w:hAnsi="Consolas"/>
        </w:rPr>
        <w:t xml:space="preserve"> INT,</w:t>
      </w:r>
    </w:p>
    <w:p w14:paraId="1A0B433D"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surface</w:t>
      </w:r>
      <w:proofErr w:type="gramEnd"/>
      <w:r w:rsidRPr="008E6563">
        <w:rPr>
          <w:rFonts w:ascii="Consolas" w:hAnsi="Consolas"/>
        </w:rPr>
        <w:t>_bien</w:t>
      </w:r>
      <w:proofErr w:type="spellEnd"/>
      <w:r w:rsidRPr="008E6563">
        <w:rPr>
          <w:rFonts w:ascii="Consolas" w:hAnsi="Consolas"/>
        </w:rPr>
        <w:t xml:space="preserve"> DECIMAL(15,2),</w:t>
      </w:r>
    </w:p>
    <w:p w14:paraId="3D1F48A3"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nbr</w:t>
      </w:r>
      <w:proofErr w:type="gramEnd"/>
      <w:r w:rsidRPr="008E6563">
        <w:rPr>
          <w:rFonts w:ascii="Consolas" w:hAnsi="Consolas"/>
        </w:rPr>
        <w:t>_piece_bien</w:t>
      </w:r>
      <w:proofErr w:type="spellEnd"/>
      <w:r w:rsidRPr="008E6563">
        <w:rPr>
          <w:rFonts w:ascii="Consolas" w:hAnsi="Consolas"/>
        </w:rPr>
        <w:t xml:space="preserve"> INT,</w:t>
      </w:r>
    </w:p>
    <w:p w14:paraId="74326802"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gramStart"/>
      <w:r w:rsidRPr="008E6563">
        <w:rPr>
          <w:rFonts w:ascii="Consolas" w:hAnsi="Consolas"/>
        </w:rPr>
        <w:t>prix</w:t>
      </w:r>
      <w:proofErr w:type="gramEnd"/>
      <w:r w:rsidRPr="008E6563">
        <w:rPr>
          <w:rFonts w:ascii="Consolas" w:hAnsi="Consolas"/>
        </w:rPr>
        <w:t xml:space="preserve"> DECIMAL(15,2),</w:t>
      </w:r>
    </w:p>
    <w:p w14:paraId="4CCD09EA"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louable</w:t>
      </w:r>
      <w:proofErr w:type="gramEnd"/>
      <w:r w:rsidRPr="008E6563">
        <w:rPr>
          <w:rFonts w:ascii="Consolas" w:hAnsi="Consolas"/>
        </w:rPr>
        <w:t>_achetable</w:t>
      </w:r>
      <w:proofErr w:type="spellEnd"/>
      <w:r w:rsidRPr="008E6563">
        <w:rPr>
          <w:rFonts w:ascii="Consolas" w:hAnsi="Consolas"/>
        </w:rPr>
        <w:t xml:space="preserve"> INT,</w:t>
      </w:r>
    </w:p>
    <w:p w14:paraId="71023324"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uid</w:t>
      </w:r>
      <w:proofErr w:type="gramEnd"/>
      <w:r w:rsidRPr="008E6563">
        <w:rPr>
          <w:rFonts w:ascii="Consolas" w:hAnsi="Consolas"/>
        </w:rPr>
        <w:t>_user</w:t>
      </w:r>
      <w:proofErr w:type="spellEnd"/>
      <w:r w:rsidRPr="008E6563">
        <w:rPr>
          <w:rFonts w:ascii="Consolas" w:hAnsi="Consolas"/>
        </w:rPr>
        <w:t xml:space="preserve"> VARCHAR(50) NOT NULL,</w:t>
      </w:r>
    </w:p>
    <w:p w14:paraId="7C70E3CF"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PRIMARY </w:t>
      </w:r>
      <w:proofErr w:type="gramStart"/>
      <w:r w:rsidRPr="008E6563">
        <w:rPr>
          <w:rFonts w:ascii="Consolas" w:hAnsi="Consolas"/>
        </w:rPr>
        <w:t>KEY(</w:t>
      </w:r>
      <w:proofErr w:type="spellStart"/>
      <w:proofErr w:type="gramEnd"/>
      <w:r w:rsidRPr="008E6563">
        <w:rPr>
          <w:rFonts w:ascii="Consolas" w:hAnsi="Consolas"/>
        </w:rPr>
        <w:t>id_bien</w:t>
      </w:r>
      <w:proofErr w:type="spellEnd"/>
      <w:r w:rsidRPr="008E6563">
        <w:rPr>
          <w:rFonts w:ascii="Consolas" w:hAnsi="Consolas"/>
        </w:rPr>
        <w:t>),</w:t>
      </w:r>
    </w:p>
    <w:p w14:paraId="11E08698"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FOREIGN </w:t>
      </w:r>
      <w:proofErr w:type="gramStart"/>
      <w:r w:rsidRPr="008E6563">
        <w:rPr>
          <w:rFonts w:ascii="Consolas" w:hAnsi="Consolas"/>
        </w:rPr>
        <w:t>KEY(</w:t>
      </w:r>
      <w:proofErr w:type="spellStart"/>
      <w:proofErr w:type="gramEnd"/>
      <w:r w:rsidRPr="008E6563">
        <w:rPr>
          <w:rFonts w:ascii="Consolas" w:hAnsi="Consolas"/>
        </w:rPr>
        <w:t>uid_user</w:t>
      </w:r>
      <w:proofErr w:type="spellEnd"/>
      <w:r w:rsidRPr="008E6563">
        <w:rPr>
          <w:rFonts w:ascii="Consolas" w:hAnsi="Consolas"/>
        </w:rPr>
        <w:t xml:space="preserve">) REFERENCES </w:t>
      </w:r>
      <w:proofErr w:type="spellStart"/>
      <w:r w:rsidRPr="008E6563">
        <w:rPr>
          <w:rFonts w:ascii="Consolas" w:hAnsi="Consolas"/>
        </w:rPr>
        <w:t>users</w:t>
      </w:r>
      <w:proofErr w:type="spellEnd"/>
      <w:r w:rsidRPr="008E6563">
        <w:rPr>
          <w:rFonts w:ascii="Consolas" w:hAnsi="Consolas"/>
        </w:rPr>
        <w:t>(</w:t>
      </w:r>
      <w:proofErr w:type="spellStart"/>
      <w:r w:rsidRPr="008E6563">
        <w:rPr>
          <w:rFonts w:ascii="Consolas" w:hAnsi="Consolas"/>
        </w:rPr>
        <w:t>uid_user</w:t>
      </w:r>
      <w:proofErr w:type="spellEnd"/>
      <w:r w:rsidRPr="008E6563">
        <w:rPr>
          <w:rFonts w:ascii="Consolas" w:hAnsi="Consolas"/>
        </w:rPr>
        <w:t>)</w:t>
      </w:r>
    </w:p>
    <w:p w14:paraId="6D983B93"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w:t>
      </w:r>
    </w:p>
    <w:p w14:paraId="043265C0"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p>
    <w:p w14:paraId="1C76273B"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CREATE TABLE </w:t>
      </w:r>
      <w:proofErr w:type="gramStart"/>
      <w:r w:rsidRPr="008E6563">
        <w:rPr>
          <w:rFonts w:ascii="Consolas" w:hAnsi="Consolas"/>
        </w:rPr>
        <w:t>comporte(</w:t>
      </w:r>
      <w:proofErr w:type="gramEnd"/>
    </w:p>
    <w:p w14:paraId="7BCBC9E9"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id</w:t>
      </w:r>
      <w:proofErr w:type="gramEnd"/>
      <w:r w:rsidRPr="008E6563">
        <w:rPr>
          <w:rFonts w:ascii="Consolas" w:hAnsi="Consolas"/>
        </w:rPr>
        <w:t>_bien</w:t>
      </w:r>
      <w:proofErr w:type="spellEnd"/>
      <w:r w:rsidRPr="008E6563">
        <w:rPr>
          <w:rFonts w:ascii="Consolas" w:hAnsi="Consolas"/>
        </w:rPr>
        <w:t xml:space="preserve"> VARCHAR(50),</w:t>
      </w:r>
    </w:p>
    <w:p w14:paraId="540DFAC9"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w:t>
      </w:r>
      <w:proofErr w:type="spellStart"/>
      <w:proofErr w:type="gramStart"/>
      <w:r w:rsidRPr="008E6563">
        <w:rPr>
          <w:rFonts w:ascii="Consolas" w:hAnsi="Consolas"/>
        </w:rPr>
        <w:t>id</w:t>
      </w:r>
      <w:proofErr w:type="gramEnd"/>
      <w:r w:rsidRPr="008E6563">
        <w:rPr>
          <w:rFonts w:ascii="Consolas" w:hAnsi="Consolas"/>
        </w:rPr>
        <w:t>_piece</w:t>
      </w:r>
      <w:proofErr w:type="spellEnd"/>
      <w:r w:rsidRPr="008E6563">
        <w:rPr>
          <w:rFonts w:ascii="Consolas" w:hAnsi="Consolas"/>
        </w:rPr>
        <w:t xml:space="preserve"> VARCHAR(50),</w:t>
      </w:r>
    </w:p>
    <w:p w14:paraId="375AD6B3"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PRIMARY </w:t>
      </w:r>
      <w:proofErr w:type="gramStart"/>
      <w:r w:rsidRPr="008E6563">
        <w:rPr>
          <w:rFonts w:ascii="Consolas" w:hAnsi="Consolas"/>
        </w:rPr>
        <w:t>KEY(</w:t>
      </w:r>
      <w:proofErr w:type="spellStart"/>
      <w:proofErr w:type="gramEnd"/>
      <w:r w:rsidRPr="008E6563">
        <w:rPr>
          <w:rFonts w:ascii="Consolas" w:hAnsi="Consolas"/>
        </w:rPr>
        <w:t>id_bien</w:t>
      </w:r>
      <w:proofErr w:type="spellEnd"/>
      <w:r w:rsidRPr="008E6563">
        <w:rPr>
          <w:rFonts w:ascii="Consolas" w:hAnsi="Consolas"/>
        </w:rPr>
        <w:t xml:space="preserve">, </w:t>
      </w:r>
      <w:proofErr w:type="spellStart"/>
      <w:r w:rsidRPr="008E6563">
        <w:rPr>
          <w:rFonts w:ascii="Consolas" w:hAnsi="Consolas"/>
        </w:rPr>
        <w:t>id_piece</w:t>
      </w:r>
      <w:proofErr w:type="spellEnd"/>
      <w:r w:rsidRPr="008E6563">
        <w:rPr>
          <w:rFonts w:ascii="Consolas" w:hAnsi="Consolas"/>
        </w:rPr>
        <w:t>),</w:t>
      </w:r>
    </w:p>
    <w:p w14:paraId="32EB5729"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FOREIGN </w:t>
      </w:r>
      <w:proofErr w:type="gramStart"/>
      <w:r w:rsidRPr="008E6563">
        <w:rPr>
          <w:rFonts w:ascii="Consolas" w:hAnsi="Consolas"/>
        </w:rPr>
        <w:t>KEY(</w:t>
      </w:r>
      <w:proofErr w:type="spellStart"/>
      <w:proofErr w:type="gramEnd"/>
      <w:r w:rsidRPr="008E6563">
        <w:rPr>
          <w:rFonts w:ascii="Consolas" w:hAnsi="Consolas"/>
        </w:rPr>
        <w:t>id_bien</w:t>
      </w:r>
      <w:proofErr w:type="spellEnd"/>
      <w:r w:rsidRPr="008E6563">
        <w:rPr>
          <w:rFonts w:ascii="Consolas" w:hAnsi="Consolas"/>
        </w:rPr>
        <w:t>) REFERENCES biens(</w:t>
      </w:r>
      <w:proofErr w:type="spellStart"/>
      <w:r w:rsidRPr="008E6563">
        <w:rPr>
          <w:rFonts w:ascii="Consolas" w:hAnsi="Consolas"/>
        </w:rPr>
        <w:t>id_bien</w:t>
      </w:r>
      <w:proofErr w:type="spellEnd"/>
      <w:r w:rsidRPr="008E6563">
        <w:rPr>
          <w:rFonts w:ascii="Consolas" w:hAnsi="Consolas"/>
        </w:rPr>
        <w:t>),</w:t>
      </w:r>
    </w:p>
    <w:p w14:paraId="097B9A56"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 xml:space="preserve">   FOREIGN </w:t>
      </w:r>
      <w:proofErr w:type="gramStart"/>
      <w:r w:rsidRPr="008E6563">
        <w:rPr>
          <w:rFonts w:ascii="Consolas" w:hAnsi="Consolas"/>
        </w:rPr>
        <w:t>KEY(</w:t>
      </w:r>
      <w:proofErr w:type="spellStart"/>
      <w:proofErr w:type="gramEnd"/>
      <w:r w:rsidRPr="008E6563">
        <w:rPr>
          <w:rFonts w:ascii="Consolas" w:hAnsi="Consolas"/>
        </w:rPr>
        <w:t>id_piece</w:t>
      </w:r>
      <w:proofErr w:type="spellEnd"/>
      <w:r w:rsidRPr="008E6563">
        <w:rPr>
          <w:rFonts w:ascii="Consolas" w:hAnsi="Consolas"/>
        </w:rPr>
        <w:t xml:space="preserve">) REFERENCES </w:t>
      </w:r>
      <w:proofErr w:type="spellStart"/>
      <w:r w:rsidRPr="008E6563">
        <w:rPr>
          <w:rFonts w:ascii="Consolas" w:hAnsi="Consolas"/>
        </w:rPr>
        <w:t>piece</w:t>
      </w:r>
      <w:proofErr w:type="spellEnd"/>
      <w:r w:rsidRPr="008E6563">
        <w:rPr>
          <w:rFonts w:ascii="Consolas" w:hAnsi="Consolas"/>
        </w:rPr>
        <w:t>(</w:t>
      </w:r>
      <w:proofErr w:type="spellStart"/>
      <w:r w:rsidRPr="008E6563">
        <w:rPr>
          <w:rFonts w:ascii="Consolas" w:hAnsi="Consolas"/>
        </w:rPr>
        <w:t>id_piece</w:t>
      </w:r>
      <w:proofErr w:type="spellEnd"/>
      <w:r w:rsidRPr="008E6563">
        <w:rPr>
          <w:rFonts w:ascii="Consolas" w:hAnsi="Consolas"/>
        </w:rPr>
        <w:t>)</w:t>
      </w:r>
    </w:p>
    <w:p w14:paraId="65DC91EF" w14:textId="77777777" w:rsidR="008E6563" w:rsidRPr="008E6563" w:rsidRDefault="008E6563" w:rsidP="008E6563">
      <w:pPr>
        <w:pBdr>
          <w:top w:val="single" w:sz="4" w:space="1" w:color="auto"/>
          <w:left w:val="single" w:sz="4" w:space="1" w:color="auto"/>
          <w:bottom w:val="single" w:sz="4" w:space="1" w:color="auto"/>
          <w:right w:val="single" w:sz="4" w:space="1" w:color="auto"/>
        </w:pBdr>
        <w:rPr>
          <w:rFonts w:ascii="Consolas" w:hAnsi="Consolas"/>
        </w:rPr>
      </w:pPr>
      <w:r w:rsidRPr="008E6563">
        <w:rPr>
          <w:rFonts w:ascii="Consolas" w:hAnsi="Consolas"/>
        </w:rPr>
        <w:t>);</w:t>
      </w:r>
    </w:p>
    <w:p w14:paraId="59D75C9B" w14:textId="77777777" w:rsidR="008E6563" w:rsidRDefault="008E6563" w:rsidP="008E6563"/>
    <w:p w14:paraId="6F8FE47C" w14:textId="77777777" w:rsidR="00FC6BE5" w:rsidRDefault="00FC6BE5">
      <w:pPr>
        <w:jc w:val="left"/>
        <w:rPr>
          <w:rFonts w:asciiTheme="majorHAnsi" w:eastAsiaTheme="majorEastAsia" w:hAnsiTheme="majorHAnsi" w:cstheme="majorBidi"/>
          <w:color w:val="0F4761" w:themeColor="accent1" w:themeShade="BF"/>
          <w:sz w:val="32"/>
          <w:szCs w:val="32"/>
        </w:rPr>
      </w:pPr>
      <w:r>
        <w:br w:type="page"/>
      </w:r>
    </w:p>
    <w:p w14:paraId="2DF2F1F3" w14:textId="041D353C" w:rsidR="00830E61" w:rsidRDefault="00790C54" w:rsidP="00FC6BE5">
      <w:pPr>
        <w:pStyle w:val="Heading2"/>
      </w:pPr>
      <w:bookmarkStart w:id="14" w:name="_Toc183437331"/>
      <w:r>
        <w:t xml:space="preserve">Base de </w:t>
      </w:r>
      <w:r w:rsidR="00FC6BE5">
        <w:t>données</w:t>
      </w:r>
      <w:r w:rsidR="00360FD5">
        <w:t xml:space="preserve"> V2</w:t>
      </w:r>
      <w:bookmarkEnd w:id="14"/>
      <w:r w:rsidR="00360FD5">
        <w:t xml:space="preserve"> </w:t>
      </w:r>
    </w:p>
    <w:p w14:paraId="1155581B" w14:textId="0CEF7585" w:rsidR="00FC6BE5" w:rsidRDefault="00FC6BE5" w:rsidP="00FC6BE5">
      <w:pPr>
        <w:pStyle w:val="Heading3"/>
      </w:pPr>
      <w:bookmarkStart w:id="15" w:name="_Toc183437332"/>
      <w:r>
        <w:t>MLD</w:t>
      </w:r>
      <w:bookmarkEnd w:id="15"/>
    </w:p>
    <w:p w14:paraId="0A7215DF" w14:textId="77777777" w:rsidR="00FC6BE5" w:rsidRDefault="00FC6BE5" w:rsidP="00FC6BE5"/>
    <w:p w14:paraId="12144066" w14:textId="77777777" w:rsidR="00703F5A" w:rsidRPr="00703F5A" w:rsidRDefault="00703F5A" w:rsidP="00703F5A">
      <w:r w:rsidRPr="00703F5A">
        <w:t>Dans la version 2 du Modèle Logique de Données (MLD), plusieurs tables ont été ajoutées pour enrichir le système et améliorer son organisation. Ces nouvelles tables sont PROPRIÉTAIRE, CLIENT, et MESSAGE, chacune ayant des rôles bien définis.</w:t>
      </w:r>
    </w:p>
    <w:p w14:paraId="2DF739FC" w14:textId="77777777" w:rsidR="00703F5A" w:rsidRPr="00703F5A" w:rsidRDefault="00703F5A" w:rsidP="00703F5A">
      <w:r w:rsidRPr="00703F5A">
        <w:t xml:space="preserve">La table PROPRIÉTAIRE contient les attributs suivants : </w:t>
      </w:r>
      <w:proofErr w:type="spellStart"/>
      <w:r w:rsidRPr="00703F5A">
        <w:t>uid</w:t>
      </w:r>
      <w:proofErr w:type="spellEnd"/>
      <w:r w:rsidRPr="00703F5A">
        <w:t xml:space="preserve">, nom, </w:t>
      </w:r>
      <w:proofErr w:type="spellStart"/>
      <w:r w:rsidRPr="00703F5A">
        <w:t>prenom</w:t>
      </w:r>
      <w:proofErr w:type="spellEnd"/>
      <w:r w:rsidRPr="00703F5A">
        <w:t xml:space="preserve">, </w:t>
      </w:r>
      <w:proofErr w:type="gramStart"/>
      <w:r w:rsidRPr="00703F5A">
        <w:t>email</w:t>
      </w:r>
      <w:proofErr w:type="gramEnd"/>
      <w:r w:rsidRPr="00703F5A">
        <w:t xml:space="preserve">, et </w:t>
      </w:r>
      <w:proofErr w:type="spellStart"/>
      <w:r w:rsidRPr="00703F5A">
        <w:t>telephone</w:t>
      </w:r>
      <w:proofErr w:type="spellEnd"/>
      <w:r w:rsidRPr="00703F5A">
        <w:t>. Elle permet de gérer les informations personnelles des propriétaires de biens immobiliers, facilitant leur identification et leur contact.</w:t>
      </w:r>
    </w:p>
    <w:p w14:paraId="0078437B" w14:textId="77777777" w:rsidR="00703F5A" w:rsidRPr="00703F5A" w:rsidRDefault="00703F5A" w:rsidP="00703F5A">
      <w:r w:rsidRPr="00703F5A">
        <w:t xml:space="preserve">La table CLIENT possède les mêmes attributs que celle des propriétaires : </w:t>
      </w:r>
      <w:proofErr w:type="spellStart"/>
      <w:r w:rsidRPr="00703F5A">
        <w:t>uid</w:t>
      </w:r>
      <w:proofErr w:type="spellEnd"/>
      <w:r w:rsidRPr="00703F5A">
        <w:t xml:space="preserve">, nom, </w:t>
      </w:r>
      <w:proofErr w:type="spellStart"/>
      <w:r w:rsidRPr="00703F5A">
        <w:t>prenom</w:t>
      </w:r>
      <w:proofErr w:type="spellEnd"/>
      <w:r w:rsidRPr="00703F5A">
        <w:t xml:space="preserve">, </w:t>
      </w:r>
      <w:proofErr w:type="gramStart"/>
      <w:r w:rsidRPr="00703F5A">
        <w:t>email</w:t>
      </w:r>
      <w:proofErr w:type="gramEnd"/>
      <w:r w:rsidRPr="00703F5A">
        <w:t xml:space="preserve">, et </w:t>
      </w:r>
      <w:proofErr w:type="spellStart"/>
      <w:r w:rsidRPr="00703F5A">
        <w:t>telephone</w:t>
      </w:r>
      <w:proofErr w:type="spellEnd"/>
      <w:r w:rsidRPr="00703F5A">
        <w:t>. Elle est dédiée à la gestion des clients intéressés par l’achat ou la location de biens. La distinction entre propriétaires et clients assure une meilleure organisation des données et une gestion adaptée à chaque type d’acteur.</w:t>
      </w:r>
    </w:p>
    <w:p w14:paraId="20C16B60" w14:textId="77777777" w:rsidR="00703F5A" w:rsidRPr="00703F5A" w:rsidRDefault="00703F5A" w:rsidP="00703F5A">
      <w:r w:rsidRPr="00703F5A">
        <w:t xml:space="preserve">Enfin, la table MESSAGE contient quatre attributs : </w:t>
      </w:r>
      <w:proofErr w:type="spellStart"/>
      <w:r w:rsidRPr="00703F5A">
        <w:t>uid</w:t>
      </w:r>
      <w:proofErr w:type="spellEnd"/>
      <w:r w:rsidRPr="00703F5A">
        <w:t>, description, date, et heure. Elle est utilisée pour gérer les messages échangés dans le cadre du système. Chaque message est associé à un identifiant unique, accompagné de son contenu (description) et de sa date et heure d’envoi, garantissant une traçabilité précise des communications.</w:t>
      </w:r>
    </w:p>
    <w:p w14:paraId="3741035D" w14:textId="77777777" w:rsidR="00703F5A" w:rsidRPr="00703F5A" w:rsidRDefault="00703F5A" w:rsidP="00703F5A">
      <w:r w:rsidRPr="00703F5A">
        <w:t>Ces ajouts structurent davantage le système, permettant une gestion distincte des rôles (propriétaires et clients) et centralisant les interactions via les messages. Ils rendent le MLD plus clair, fonctionnel, et adapté aux besoins d’une gestion immobilière moderne.</w:t>
      </w:r>
    </w:p>
    <w:p w14:paraId="1DDC1958" w14:textId="77777777" w:rsidR="003145BD" w:rsidRPr="00FC6BE5" w:rsidRDefault="003145BD" w:rsidP="00FC6BE5"/>
    <w:p w14:paraId="5D854C16" w14:textId="77777777" w:rsidR="00360FD5" w:rsidRDefault="00360FD5" w:rsidP="008E6563"/>
    <w:p w14:paraId="7197EC29" w14:textId="77777777" w:rsidR="00656B97" w:rsidRDefault="00656B97" w:rsidP="00656B97">
      <w:pPr>
        <w:keepNext/>
      </w:pPr>
      <w:r w:rsidRPr="00656B97">
        <w:rPr>
          <w:noProof/>
        </w:rPr>
        <w:drawing>
          <wp:inline distT="0" distB="0" distL="0" distR="0" wp14:anchorId="566017BB" wp14:editId="67D452D9">
            <wp:extent cx="5760720" cy="2996565"/>
            <wp:effectExtent l="0" t="0" r="0" b="0"/>
            <wp:docPr id="3995141"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141" name="Image 1" descr="Une image contenant texte, diagramme, capture d’écran, ligne&#10;&#10;Description générée automatiquement"/>
                    <pic:cNvPicPr/>
                  </pic:nvPicPr>
                  <pic:blipFill>
                    <a:blip r:embed="rId12"/>
                    <a:stretch>
                      <a:fillRect/>
                    </a:stretch>
                  </pic:blipFill>
                  <pic:spPr>
                    <a:xfrm>
                      <a:off x="0" y="0"/>
                      <a:ext cx="5760720" cy="2996565"/>
                    </a:xfrm>
                    <a:prstGeom prst="rect">
                      <a:avLst/>
                    </a:prstGeom>
                  </pic:spPr>
                </pic:pic>
              </a:graphicData>
            </a:graphic>
          </wp:inline>
        </w:drawing>
      </w:r>
    </w:p>
    <w:p w14:paraId="6385D4EF" w14:textId="0F20D58B" w:rsidR="00360FD5" w:rsidRDefault="00656B97" w:rsidP="00656B97">
      <w:pPr>
        <w:pStyle w:val="Caption"/>
      </w:pPr>
      <w:bookmarkStart w:id="16" w:name="_Toc183442892"/>
      <w:r>
        <w:t xml:space="preserve">Figure </w:t>
      </w:r>
      <w:r>
        <w:fldChar w:fldCharType="begin"/>
      </w:r>
      <w:r>
        <w:instrText xml:space="preserve"> SEQ Figure \* ARABIC </w:instrText>
      </w:r>
      <w:r>
        <w:fldChar w:fldCharType="separate"/>
      </w:r>
      <w:r>
        <w:rPr>
          <w:noProof/>
        </w:rPr>
        <w:t>4</w:t>
      </w:r>
      <w:r>
        <w:fldChar w:fldCharType="end"/>
      </w:r>
      <w:r>
        <w:t>:MLD V2</w:t>
      </w:r>
      <w:bookmarkEnd w:id="16"/>
    </w:p>
    <w:p w14:paraId="7D450C52" w14:textId="77777777" w:rsidR="00703F5A" w:rsidRDefault="00703F5A" w:rsidP="00703F5A"/>
    <w:p w14:paraId="2C9C037C" w14:textId="77777777" w:rsidR="00967518" w:rsidRDefault="00967518" w:rsidP="00967518">
      <w:pPr>
        <w:pStyle w:val="Heading3"/>
      </w:pPr>
      <w:bookmarkStart w:id="17" w:name="_Toc183437333"/>
      <w:proofErr w:type="spellStart"/>
      <w:r>
        <w:t>Mld</w:t>
      </w:r>
      <w:proofErr w:type="spellEnd"/>
      <w:r>
        <w:t xml:space="preserve"> textuel</w:t>
      </w:r>
      <w:bookmarkEnd w:id="17"/>
    </w:p>
    <w:p w14:paraId="44A2B17B" w14:textId="77777777" w:rsidR="00244ED2" w:rsidRDefault="00244ED2" w:rsidP="00244ED2">
      <w:pPr>
        <w:pStyle w:val="Heading3"/>
        <w:ind w:left="0"/>
      </w:pPr>
    </w:p>
    <w:p w14:paraId="4903B552" w14:textId="77777777" w:rsidR="00244ED2" w:rsidRPr="00244ED2" w:rsidRDefault="00244ED2" w:rsidP="00244ED2">
      <w:pPr>
        <w:pStyle w:val="code"/>
      </w:pPr>
      <w:proofErr w:type="spellStart"/>
      <w:proofErr w:type="gramStart"/>
      <w:r w:rsidRPr="00244ED2">
        <w:rPr>
          <w:b/>
          <w:bCs/>
        </w:rPr>
        <w:t>users</w:t>
      </w:r>
      <w:proofErr w:type="spellEnd"/>
      <w:proofErr w:type="gramEnd"/>
      <w:r w:rsidRPr="00244ED2">
        <w:rPr>
          <w:b/>
          <w:bCs/>
        </w:rPr>
        <w:t xml:space="preserve"> = (</w:t>
      </w:r>
      <w:proofErr w:type="spellStart"/>
      <w:r w:rsidRPr="00244ED2">
        <w:rPr>
          <w:b/>
          <w:bCs/>
          <w:u w:val="single"/>
        </w:rPr>
        <w:t>uid_user</w:t>
      </w:r>
      <w:proofErr w:type="spellEnd"/>
      <w:r w:rsidRPr="00244ED2">
        <w:rPr>
          <w:b/>
          <w:bCs/>
          <w:i/>
          <w:iCs/>
        </w:rPr>
        <w:t xml:space="preserve"> VARCHAR(50)</w:t>
      </w:r>
      <w:r w:rsidRPr="00244ED2">
        <w:t xml:space="preserve">, </w:t>
      </w:r>
      <w:proofErr w:type="spellStart"/>
      <w:r w:rsidRPr="00244ED2">
        <w:t>last_name</w:t>
      </w:r>
      <w:proofErr w:type="spellEnd"/>
      <w:r w:rsidRPr="00244ED2">
        <w:rPr>
          <w:i/>
          <w:iCs/>
        </w:rPr>
        <w:t xml:space="preserve"> VARCHAR(50)</w:t>
      </w:r>
      <w:r w:rsidRPr="00244ED2">
        <w:t xml:space="preserve">, </w:t>
      </w:r>
      <w:proofErr w:type="spellStart"/>
      <w:r w:rsidRPr="00244ED2">
        <w:t>first_name</w:t>
      </w:r>
      <w:proofErr w:type="spellEnd"/>
      <w:r w:rsidRPr="00244ED2">
        <w:rPr>
          <w:i/>
          <w:iCs/>
        </w:rPr>
        <w:t xml:space="preserve"> VARCHAR(50)</w:t>
      </w:r>
      <w:r w:rsidRPr="00244ED2">
        <w:t>, phone</w:t>
      </w:r>
      <w:r w:rsidRPr="00244ED2">
        <w:rPr>
          <w:i/>
          <w:iCs/>
        </w:rPr>
        <w:t xml:space="preserve"> VARCHAR(50)</w:t>
      </w:r>
      <w:r w:rsidRPr="00244ED2">
        <w:t xml:space="preserve">, </w:t>
      </w:r>
      <w:proofErr w:type="spellStart"/>
      <w:r w:rsidRPr="00244ED2">
        <w:t>type_user</w:t>
      </w:r>
      <w:proofErr w:type="spellEnd"/>
      <w:r w:rsidRPr="00244ED2">
        <w:rPr>
          <w:i/>
          <w:iCs/>
        </w:rPr>
        <w:t xml:space="preserve"> INT</w:t>
      </w:r>
      <w:r w:rsidRPr="00244ED2">
        <w:t xml:space="preserve">, </w:t>
      </w:r>
      <w:proofErr w:type="spellStart"/>
      <w:r w:rsidRPr="00244ED2">
        <w:t>login_id</w:t>
      </w:r>
      <w:proofErr w:type="spellEnd"/>
      <w:r w:rsidRPr="00244ED2">
        <w:rPr>
          <w:i/>
          <w:iCs/>
        </w:rPr>
        <w:t xml:space="preserve"> VARCHAR(255)</w:t>
      </w:r>
      <w:r w:rsidRPr="00244ED2">
        <w:rPr>
          <w:b/>
          <w:bCs/>
        </w:rPr>
        <w:t>);</w:t>
      </w:r>
    </w:p>
    <w:p w14:paraId="2E4FEF6B" w14:textId="77777777" w:rsidR="00244ED2" w:rsidRPr="00244ED2" w:rsidRDefault="00244ED2" w:rsidP="00244ED2">
      <w:pPr>
        <w:pStyle w:val="code"/>
      </w:pPr>
      <w:proofErr w:type="spellStart"/>
      <w:proofErr w:type="gramStart"/>
      <w:r w:rsidRPr="00244ED2">
        <w:rPr>
          <w:b/>
          <w:bCs/>
        </w:rPr>
        <w:t>event</w:t>
      </w:r>
      <w:proofErr w:type="spellEnd"/>
      <w:proofErr w:type="gramEnd"/>
      <w:r w:rsidRPr="00244ED2">
        <w:rPr>
          <w:b/>
          <w:bCs/>
        </w:rPr>
        <w:t xml:space="preserve"> = (</w:t>
      </w:r>
      <w:proofErr w:type="spellStart"/>
      <w:r w:rsidRPr="00244ED2">
        <w:rPr>
          <w:b/>
          <w:bCs/>
          <w:u w:val="single"/>
        </w:rPr>
        <w:t>id_event</w:t>
      </w:r>
      <w:proofErr w:type="spellEnd"/>
      <w:r w:rsidRPr="00244ED2">
        <w:rPr>
          <w:b/>
          <w:bCs/>
          <w:i/>
          <w:iCs/>
        </w:rPr>
        <w:t xml:space="preserve"> VARCHAR(50)</w:t>
      </w:r>
      <w:r w:rsidRPr="00244ED2">
        <w:t xml:space="preserve">, </w:t>
      </w:r>
      <w:proofErr w:type="spellStart"/>
      <w:r w:rsidRPr="00244ED2">
        <w:t>date_event</w:t>
      </w:r>
      <w:proofErr w:type="spellEnd"/>
      <w:r w:rsidRPr="00244ED2">
        <w:rPr>
          <w:i/>
          <w:iCs/>
        </w:rPr>
        <w:t xml:space="preserve"> DATE</w:t>
      </w:r>
      <w:r w:rsidRPr="00244ED2">
        <w:t xml:space="preserve">, </w:t>
      </w:r>
      <w:proofErr w:type="spellStart"/>
      <w:r w:rsidRPr="00244ED2">
        <w:t>heure_event</w:t>
      </w:r>
      <w:proofErr w:type="spellEnd"/>
      <w:r w:rsidRPr="00244ED2">
        <w:rPr>
          <w:i/>
          <w:iCs/>
        </w:rPr>
        <w:t xml:space="preserve"> TIME</w:t>
      </w:r>
      <w:r w:rsidRPr="00244ED2">
        <w:t xml:space="preserve">, </w:t>
      </w:r>
      <w:proofErr w:type="spellStart"/>
      <w:r w:rsidRPr="00244ED2">
        <w:t>libelle_event</w:t>
      </w:r>
      <w:proofErr w:type="spellEnd"/>
      <w:r w:rsidRPr="00244ED2">
        <w:rPr>
          <w:i/>
          <w:iCs/>
        </w:rPr>
        <w:t xml:space="preserve"> VARCHAR(50)</w:t>
      </w:r>
      <w:r w:rsidRPr="00244ED2">
        <w:t xml:space="preserve">, </w:t>
      </w:r>
      <w:proofErr w:type="spellStart"/>
      <w:r w:rsidRPr="00244ED2">
        <w:t>rue_event</w:t>
      </w:r>
      <w:proofErr w:type="spellEnd"/>
      <w:r w:rsidRPr="00244ED2">
        <w:rPr>
          <w:i/>
          <w:iCs/>
        </w:rPr>
        <w:t xml:space="preserve"> VARCHAR(50)</w:t>
      </w:r>
      <w:r w:rsidRPr="00244ED2">
        <w:t xml:space="preserve">, </w:t>
      </w:r>
      <w:proofErr w:type="spellStart"/>
      <w:r w:rsidRPr="00244ED2">
        <w:t>code_postal_event</w:t>
      </w:r>
      <w:proofErr w:type="spellEnd"/>
      <w:r w:rsidRPr="00244ED2">
        <w:rPr>
          <w:i/>
          <w:iCs/>
        </w:rPr>
        <w:t xml:space="preserve"> INT</w:t>
      </w:r>
      <w:r w:rsidRPr="00244ED2">
        <w:t xml:space="preserve">, </w:t>
      </w:r>
      <w:proofErr w:type="spellStart"/>
      <w:r w:rsidRPr="00244ED2">
        <w:t>ville_event</w:t>
      </w:r>
      <w:proofErr w:type="spellEnd"/>
      <w:r w:rsidRPr="00244ED2">
        <w:rPr>
          <w:i/>
          <w:iCs/>
        </w:rPr>
        <w:t xml:space="preserve"> VARCHAR(50)</w:t>
      </w:r>
      <w:r w:rsidRPr="00244ED2">
        <w:rPr>
          <w:b/>
          <w:bCs/>
        </w:rPr>
        <w:t>);</w:t>
      </w:r>
    </w:p>
    <w:p w14:paraId="4BA0B389" w14:textId="77777777" w:rsidR="00244ED2" w:rsidRPr="00244ED2" w:rsidRDefault="00244ED2" w:rsidP="00244ED2">
      <w:pPr>
        <w:pStyle w:val="code"/>
      </w:pPr>
      <w:proofErr w:type="gramStart"/>
      <w:r w:rsidRPr="00244ED2">
        <w:rPr>
          <w:b/>
          <w:bCs/>
        </w:rPr>
        <w:t>client</w:t>
      </w:r>
      <w:proofErr w:type="gramEnd"/>
      <w:r w:rsidRPr="00244ED2">
        <w:rPr>
          <w:b/>
          <w:bCs/>
        </w:rPr>
        <w:t xml:space="preserve"> = (</w:t>
      </w:r>
      <w:proofErr w:type="spellStart"/>
      <w:r w:rsidRPr="00244ED2">
        <w:rPr>
          <w:b/>
          <w:bCs/>
          <w:u w:val="single"/>
        </w:rPr>
        <w:t>uid</w:t>
      </w:r>
      <w:proofErr w:type="spellEnd"/>
      <w:r w:rsidRPr="00244ED2">
        <w:rPr>
          <w:b/>
          <w:bCs/>
          <w:i/>
          <w:iCs/>
        </w:rPr>
        <w:t xml:space="preserve"> VARCHAR(255)</w:t>
      </w:r>
      <w:r w:rsidRPr="00244ED2">
        <w:t>, nom</w:t>
      </w:r>
      <w:r w:rsidRPr="00244ED2">
        <w:rPr>
          <w:i/>
          <w:iCs/>
        </w:rPr>
        <w:t xml:space="preserve"> VARCHAR(50)</w:t>
      </w:r>
      <w:r w:rsidRPr="00244ED2">
        <w:t xml:space="preserve">, </w:t>
      </w:r>
      <w:proofErr w:type="spellStart"/>
      <w:r w:rsidRPr="00244ED2">
        <w:t>prenom</w:t>
      </w:r>
      <w:proofErr w:type="spellEnd"/>
      <w:r w:rsidRPr="00244ED2">
        <w:rPr>
          <w:i/>
          <w:iCs/>
        </w:rPr>
        <w:t xml:space="preserve"> VARCHAR(50)</w:t>
      </w:r>
      <w:r w:rsidRPr="00244ED2">
        <w:t>, email</w:t>
      </w:r>
      <w:r w:rsidRPr="00244ED2">
        <w:rPr>
          <w:i/>
          <w:iCs/>
        </w:rPr>
        <w:t xml:space="preserve"> VARCHAR(50)</w:t>
      </w:r>
      <w:r w:rsidRPr="00244ED2">
        <w:t xml:space="preserve">, </w:t>
      </w:r>
      <w:proofErr w:type="spellStart"/>
      <w:r w:rsidRPr="00244ED2">
        <w:t>telephone</w:t>
      </w:r>
      <w:proofErr w:type="spellEnd"/>
      <w:r w:rsidRPr="00244ED2">
        <w:rPr>
          <w:i/>
          <w:iCs/>
        </w:rPr>
        <w:t xml:space="preserve"> VARCHAR(50), #uid_user</w:t>
      </w:r>
      <w:r w:rsidRPr="00244ED2">
        <w:rPr>
          <w:b/>
          <w:bCs/>
        </w:rPr>
        <w:t>);</w:t>
      </w:r>
    </w:p>
    <w:p w14:paraId="6F147C89" w14:textId="77777777" w:rsidR="00244ED2" w:rsidRPr="00244ED2" w:rsidRDefault="00244ED2" w:rsidP="00244ED2">
      <w:pPr>
        <w:pStyle w:val="code"/>
      </w:pPr>
      <w:proofErr w:type="spellStart"/>
      <w:r w:rsidRPr="00244ED2">
        <w:rPr>
          <w:b/>
          <w:bCs/>
        </w:rPr>
        <w:t>Proprietaire</w:t>
      </w:r>
      <w:proofErr w:type="spellEnd"/>
      <w:r w:rsidRPr="00244ED2">
        <w:rPr>
          <w:b/>
          <w:bCs/>
        </w:rPr>
        <w:t xml:space="preserve"> = (</w:t>
      </w:r>
      <w:proofErr w:type="spellStart"/>
      <w:r w:rsidRPr="00244ED2">
        <w:rPr>
          <w:b/>
          <w:bCs/>
          <w:u w:val="single"/>
        </w:rPr>
        <w:t>uid</w:t>
      </w:r>
      <w:proofErr w:type="spellEnd"/>
      <w:r w:rsidRPr="00244ED2">
        <w:rPr>
          <w:b/>
          <w:bCs/>
          <w:i/>
          <w:iCs/>
        </w:rPr>
        <w:t xml:space="preserve"> </w:t>
      </w:r>
      <w:proofErr w:type="gramStart"/>
      <w:r w:rsidRPr="00244ED2">
        <w:rPr>
          <w:b/>
          <w:bCs/>
          <w:i/>
          <w:iCs/>
        </w:rPr>
        <w:t>VARCHAR(</w:t>
      </w:r>
      <w:proofErr w:type="gramEnd"/>
      <w:r w:rsidRPr="00244ED2">
        <w:rPr>
          <w:b/>
          <w:bCs/>
          <w:i/>
          <w:iCs/>
        </w:rPr>
        <w:t>255)</w:t>
      </w:r>
      <w:r w:rsidRPr="00244ED2">
        <w:t>, nom</w:t>
      </w:r>
      <w:r w:rsidRPr="00244ED2">
        <w:rPr>
          <w:i/>
          <w:iCs/>
        </w:rPr>
        <w:t xml:space="preserve"> VARCHAR(50)</w:t>
      </w:r>
      <w:r w:rsidRPr="00244ED2">
        <w:t xml:space="preserve">, </w:t>
      </w:r>
      <w:proofErr w:type="spellStart"/>
      <w:r w:rsidRPr="00244ED2">
        <w:t>prenom</w:t>
      </w:r>
      <w:proofErr w:type="spellEnd"/>
      <w:r w:rsidRPr="00244ED2">
        <w:rPr>
          <w:i/>
          <w:iCs/>
        </w:rPr>
        <w:t xml:space="preserve"> VARCHAR(50)</w:t>
      </w:r>
      <w:r w:rsidRPr="00244ED2">
        <w:t>, email</w:t>
      </w:r>
      <w:r w:rsidRPr="00244ED2">
        <w:rPr>
          <w:i/>
          <w:iCs/>
        </w:rPr>
        <w:t xml:space="preserve"> VARCHAR(50)</w:t>
      </w:r>
      <w:r w:rsidRPr="00244ED2">
        <w:t xml:space="preserve">, </w:t>
      </w:r>
      <w:proofErr w:type="spellStart"/>
      <w:r w:rsidRPr="00244ED2">
        <w:t>telephone</w:t>
      </w:r>
      <w:proofErr w:type="spellEnd"/>
      <w:r w:rsidRPr="00244ED2">
        <w:rPr>
          <w:i/>
          <w:iCs/>
        </w:rPr>
        <w:t xml:space="preserve"> VARCHAR(50)</w:t>
      </w:r>
      <w:r w:rsidRPr="00244ED2">
        <w:rPr>
          <w:b/>
          <w:bCs/>
        </w:rPr>
        <w:t>);</w:t>
      </w:r>
    </w:p>
    <w:p w14:paraId="7FFA97F1" w14:textId="77777777" w:rsidR="00244ED2" w:rsidRPr="00244ED2" w:rsidRDefault="00244ED2" w:rsidP="00244ED2">
      <w:pPr>
        <w:pStyle w:val="code"/>
      </w:pPr>
      <w:proofErr w:type="gramStart"/>
      <w:r w:rsidRPr="00244ED2">
        <w:rPr>
          <w:b/>
          <w:bCs/>
        </w:rPr>
        <w:t>message</w:t>
      </w:r>
      <w:proofErr w:type="gramEnd"/>
      <w:r w:rsidRPr="00244ED2">
        <w:rPr>
          <w:b/>
          <w:bCs/>
        </w:rPr>
        <w:t xml:space="preserve"> = (</w:t>
      </w:r>
      <w:proofErr w:type="spellStart"/>
      <w:r w:rsidRPr="00244ED2">
        <w:rPr>
          <w:b/>
          <w:bCs/>
          <w:u w:val="single"/>
        </w:rPr>
        <w:t>uid</w:t>
      </w:r>
      <w:proofErr w:type="spellEnd"/>
      <w:r w:rsidRPr="00244ED2">
        <w:rPr>
          <w:b/>
          <w:bCs/>
          <w:i/>
          <w:iCs/>
        </w:rPr>
        <w:t xml:space="preserve"> VARCHAR(50)</w:t>
      </w:r>
      <w:r w:rsidRPr="00244ED2">
        <w:t>, description</w:t>
      </w:r>
      <w:r w:rsidRPr="00244ED2">
        <w:rPr>
          <w:i/>
          <w:iCs/>
        </w:rPr>
        <w:t xml:space="preserve"> VARCHAR(50)</w:t>
      </w:r>
      <w:r w:rsidRPr="00244ED2">
        <w:t>, _date</w:t>
      </w:r>
      <w:r w:rsidRPr="00244ED2">
        <w:rPr>
          <w:i/>
          <w:iCs/>
        </w:rPr>
        <w:t xml:space="preserve"> </w:t>
      </w:r>
      <w:proofErr w:type="spellStart"/>
      <w:r w:rsidRPr="00244ED2">
        <w:rPr>
          <w:i/>
          <w:iCs/>
        </w:rPr>
        <w:t>DATE</w:t>
      </w:r>
      <w:proofErr w:type="spellEnd"/>
      <w:r w:rsidRPr="00244ED2">
        <w:t>, heure</w:t>
      </w:r>
      <w:r w:rsidRPr="00244ED2">
        <w:rPr>
          <w:i/>
          <w:iCs/>
        </w:rPr>
        <w:t xml:space="preserve"> TIME, #uid_user</w:t>
      </w:r>
      <w:r w:rsidRPr="00244ED2">
        <w:rPr>
          <w:b/>
          <w:bCs/>
        </w:rPr>
        <w:t>);</w:t>
      </w:r>
    </w:p>
    <w:p w14:paraId="4BA3E246" w14:textId="77777777" w:rsidR="00244ED2" w:rsidRPr="00244ED2" w:rsidRDefault="00244ED2" w:rsidP="00244ED2">
      <w:pPr>
        <w:pStyle w:val="code"/>
      </w:pPr>
      <w:r w:rsidRPr="00244ED2">
        <w:rPr>
          <w:b/>
          <w:bCs/>
        </w:rPr>
        <w:t>BIENS = (</w:t>
      </w:r>
      <w:proofErr w:type="spellStart"/>
      <w:r w:rsidRPr="00244ED2">
        <w:rPr>
          <w:b/>
          <w:bCs/>
          <w:u w:val="single"/>
        </w:rPr>
        <w:t>id_bien</w:t>
      </w:r>
      <w:proofErr w:type="spellEnd"/>
      <w:r w:rsidRPr="00244ED2">
        <w:rPr>
          <w:b/>
          <w:bCs/>
          <w:i/>
          <w:iCs/>
        </w:rPr>
        <w:t xml:space="preserve"> </w:t>
      </w:r>
      <w:proofErr w:type="gramStart"/>
      <w:r w:rsidRPr="00244ED2">
        <w:rPr>
          <w:b/>
          <w:bCs/>
          <w:i/>
          <w:iCs/>
        </w:rPr>
        <w:t>VARCHAR(</w:t>
      </w:r>
      <w:proofErr w:type="gramEnd"/>
      <w:r w:rsidRPr="00244ED2">
        <w:rPr>
          <w:b/>
          <w:bCs/>
          <w:i/>
          <w:iCs/>
        </w:rPr>
        <w:t>50)</w:t>
      </w:r>
      <w:r w:rsidRPr="00244ED2">
        <w:t xml:space="preserve">, </w:t>
      </w:r>
      <w:proofErr w:type="spellStart"/>
      <w:r w:rsidRPr="00244ED2">
        <w:t>rue_bien</w:t>
      </w:r>
      <w:proofErr w:type="spellEnd"/>
      <w:r w:rsidRPr="00244ED2">
        <w:rPr>
          <w:i/>
          <w:iCs/>
        </w:rPr>
        <w:t xml:space="preserve"> VARCHAR(50)</w:t>
      </w:r>
      <w:r w:rsidRPr="00244ED2">
        <w:t xml:space="preserve">, </w:t>
      </w:r>
      <w:proofErr w:type="spellStart"/>
      <w:r w:rsidRPr="00244ED2">
        <w:t>ville_bien</w:t>
      </w:r>
      <w:proofErr w:type="spellEnd"/>
      <w:r w:rsidRPr="00244ED2">
        <w:rPr>
          <w:i/>
          <w:iCs/>
        </w:rPr>
        <w:t xml:space="preserve"> VARCHAR(50)</w:t>
      </w:r>
      <w:r w:rsidRPr="00244ED2">
        <w:t xml:space="preserve">, </w:t>
      </w:r>
      <w:proofErr w:type="spellStart"/>
      <w:r w:rsidRPr="00244ED2">
        <w:t>cpostal_bien</w:t>
      </w:r>
      <w:proofErr w:type="spellEnd"/>
      <w:r w:rsidRPr="00244ED2">
        <w:rPr>
          <w:i/>
          <w:iCs/>
        </w:rPr>
        <w:t xml:space="preserve"> INT</w:t>
      </w:r>
      <w:r w:rsidRPr="00244ED2">
        <w:t xml:space="preserve">, </w:t>
      </w:r>
      <w:proofErr w:type="spellStart"/>
      <w:r w:rsidRPr="00244ED2">
        <w:t>type_bien</w:t>
      </w:r>
      <w:proofErr w:type="spellEnd"/>
      <w:r w:rsidRPr="00244ED2">
        <w:rPr>
          <w:i/>
          <w:iCs/>
        </w:rPr>
        <w:t xml:space="preserve"> INT</w:t>
      </w:r>
      <w:r w:rsidRPr="00244ED2">
        <w:t xml:space="preserve">, </w:t>
      </w:r>
      <w:proofErr w:type="spellStart"/>
      <w:r w:rsidRPr="00244ED2">
        <w:t>surface_bien</w:t>
      </w:r>
      <w:proofErr w:type="spellEnd"/>
      <w:r w:rsidRPr="00244ED2">
        <w:rPr>
          <w:i/>
          <w:iCs/>
        </w:rPr>
        <w:t xml:space="preserve"> DECIMAL(15,2)</w:t>
      </w:r>
      <w:r w:rsidRPr="00244ED2">
        <w:t xml:space="preserve">, </w:t>
      </w:r>
      <w:proofErr w:type="spellStart"/>
      <w:r w:rsidRPr="00244ED2">
        <w:t>nbr_piece_bien</w:t>
      </w:r>
      <w:proofErr w:type="spellEnd"/>
      <w:r w:rsidRPr="00244ED2">
        <w:rPr>
          <w:i/>
          <w:iCs/>
        </w:rPr>
        <w:t xml:space="preserve"> INT</w:t>
      </w:r>
      <w:r w:rsidRPr="00244ED2">
        <w:t>, prix</w:t>
      </w:r>
      <w:r w:rsidRPr="00244ED2">
        <w:rPr>
          <w:i/>
          <w:iCs/>
        </w:rPr>
        <w:t xml:space="preserve"> DECIMAL(15,2)</w:t>
      </w:r>
      <w:r w:rsidRPr="00244ED2">
        <w:t xml:space="preserve">, </w:t>
      </w:r>
      <w:proofErr w:type="spellStart"/>
      <w:r w:rsidRPr="00244ED2">
        <w:t>louable_achetable</w:t>
      </w:r>
      <w:proofErr w:type="spellEnd"/>
      <w:r w:rsidRPr="00244ED2">
        <w:rPr>
          <w:i/>
          <w:iCs/>
        </w:rPr>
        <w:t xml:space="preserve"> INT, #uid, #uid_1, #uid_user</w:t>
      </w:r>
      <w:r w:rsidRPr="00244ED2">
        <w:rPr>
          <w:b/>
          <w:bCs/>
        </w:rPr>
        <w:t>);</w:t>
      </w:r>
    </w:p>
    <w:p w14:paraId="692C7CA8" w14:textId="77777777" w:rsidR="00244ED2" w:rsidRPr="00244ED2" w:rsidRDefault="00244ED2" w:rsidP="00244ED2">
      <w:pPr>
        <w:pStyle w:val="code"/>
      </w:pPr>
      <w:proofErr w:type="gramStart"/>
      <w:r w:rsidRPr="00244ED2">
        <w:rPr>
          <w:b/>
          <w:bCs/>
        </w:rPr>
        <w:t>ajoute</w:t>
      </w:r>
      <w:proofErr w:type="gramEnd"/>
      <w:r w:rsidRPr="00244ED2">
        <w:rPr>
          <w:b/>
          <w:bCs/>
        </w:rPr>
        <w:t xml:space="preserve"> = (</w:t>
      </w:r>
      <w:r w:rsidRPr="00244ED2">
        <w:rPr>
          <w:b/>
          <w:bCs/>
          <w:i/>
          <w:iCs/>
          <w:u w:val="single"/>
        </w:rPr>
        <w:t>#uid_user, #id_event</w:t>
      </w:r>
      <w:r w:rsidRPr="00244ED2">
        <w:rPr>
          <w:b/>
          <w:bCs/>
        </w:rPr>
        <w:t>);</w:t>
      </w:r>
    </w:p>
    <w:p w14:paraId="6AB72214" w14:textId="77777777" w:rsidR="00244ED2" w:rsidRPr="00244ED2" w:rsidRDefault="00244ED2" w:rsidP="00244ED2">
      <w:pPr>
        <w:pStyle w:val="Heading3"/>
      </w:pPr>
    </w:p>
    <w:p w14:paraId="1F5D314D" w14:textId="12BF0154" w:rsidR="00967518" w:rsidRDefault="00967518" w:rsidP="00244ED2">
      <w:pPr>
        <w:pStyle w:val="Heading3"/>
        <w:ind w:left="0"/>
      </w:pPr>
      <w:r>
        <w:br w:type="page"/>
      </w:r>
    </w:p>
    <w:p w14:paraId="4383FB49" w14:textId="1FFF4740" w:rsidR="005411EC" w:rsidRDefault="005411EC" w:rsidP="00967518">
      <w:pPr>
        <w:pStyle w:val="Heading3"/>
      </w:pPr>
      <w:bookmarkStart w:id="18" w:name="_Toc183437334"/>
      <w:r>
        <w:t xml:space="preserve">Script de </w:t>
      </w:r>
      <w:proofErr w:type="spellStart"/>
      <w:r>
        <w:t>creation</w:t>
      </w:r>
      <w:bookmarkEnd w:id="18"/>
      <w:proofErr w:type="spellEnd"/>
      <w:r>
        <w:t xml:space="preserve"> </w:t>
      </w:r>
    </w:p>
    <w:p w14:paraId="496903C9" w14:textId="77777777" w:rsidR="00967518" w:rsidRDefault="00967518" w:rsidP="00967518"/>
    <w:p w14:paraId="0B24E73F" w14:textId="77777777" w:rsidR="00967518" w:rsidRPr="00967518" w:rsidRDefault="00967518" w:rsidP="00967518">
      <w:pPr>
        <w:pStyle w:val="code"/>
      </w:pPr>
      <w:r w:rsidRPr="00967518">
        <w:t xml:space="preserve">CREATE TABLE </w:t>
      </w:r>
      <w:proofErr w:type="spellStart"/>
      <w:proofErr w:type="gramStart"/>
      <w:r w:rsidRPr="00967518">
        <w:t>users</w:t>
      </w:r>
      <w:proofErr w:type="spellEnd"/>
      <w:r w:rsidRPr="00967518">
        <w:t>(</w:t>
      </w:r>
      <w:proofErr w:type="gramEnd"/>
    </w:p>
    <w:p w14:paraId="21C802A0" w14:textId="77777777" w:rsidR="00967518" w:rsidRPr="00967518" w:rsidRDefault="00967518" w:rsidP="00967518">
      <w:pPr>
        <w:pStyle w:val="code"/>
      </w:pPr>
      <w:r w:rsidRPr="00967518">
        <w:t xml:space="preserve">   </w:t>
      </w:r>
      <w:proofErr w:type="spellStart"/>
      <w:proofErr w:type="gramStart"/>
      <w:r w:rsidRPr="00967518">
        <w:t>uid</w:t>
      </w:r>
      <w:proofErr w:type="gramEnd"/>
      <w:r w:rsidRPr="00967518">
        <w:t>_user</w:t>
      </w:r>
      <w:proofErr w:type="spellEnd"/>
      <w:r w:rsidRPr="00967518">
        <w:t xml:space="preserve"> VARCHAR(50),</w:t>
      </w:r>
    </w:p>
    <w:p w14:paraId="11198A72" w14:textId="77777777" w:rsidR="00967518" w:rsidRPr="00967518" w:rsidRDefault="00967518" w:rsidP="00967518">
      <w:pPr>
        <w:pStyle w:val="code"/>
      </w:pPr>
      <w:r w:rsidRPr="00967518">
        <w:t xml:space="preserve">   </w:t>
      </w:r>
      <w:proofErr w:type="spellStart"/>
      <w:proofErr w:type="gramStart"/>
      <w:r w:rsidRPr="00967518">
        <w:t>last</w:t>
      </w:r>
      <w:proofErr w:type="gramEnd"/>
      <w:r w:rsidRPr="00967518">
        <w:t>_name</w:t>
      </w:r>
      <w:proofErr w:type="spellEnd"/>
      <w:r w:rsidRPr="00967518">
        <w:t xml:space="preserve"> VARCHAR(50),</w:t>
      </w:r>
    </w:p>
    <w:p w14:paraId="1BE0F47C" w14:textId="77777777" w:rsidR="00967518" w:rsidRPr="00967518" w:rsidRDefault="00967518" w:rsidP="00967518">
      <w:pPr>
        <w:pStyle w:val="code"/>
      </w:pPr>
      <w:r w:rsidRPr="00967518">
        <w:t xml:space="preserve">   </w:t>
      </w:r>
      <w:proofErr w:type="spellStart"/>
      <w:proofErr w:type="gramStart"/>
      <w:r w:rsidRPr="00967518">
        <w:t>first</w:t>
      </w:r>
      <w:proofErr w:type="gramEnd"/>
      <w:r w:rsidRPr="00967518">
        <w:t>_name</w:t>
      </w:r>
      <w:proofErr w:type="spellEnd"/>
      <w:r w:rsidRPr="00967518">
        <w:t xml:space="preserve"> VARCHAR(50),</w:t>
      </w:r>
    </w:p>
    <w:p w14:paraId="200FEDF3" w14:textId="77777777" w:rsidR="00967518" w:rsidRPr="00967518" w:rsidRDefault="00967518" w:rsidP="00967518">
      <w:pPr>
        <w:pStyle w:val="code"/>
      </w:pPr>
      <w:r w:rsidRPr="00967518">
        <w:t xml:space="preserve">   </w:t>
      </w:r>
      <w:proofErr w:type="gramStart"/>
      <w:r w:rsidRPr="00967518">
        <w:t>phone</w:t>
      </w:r>
      <w:proofErr w:type="gramEnd"/>
      <w:r w:rsidRPr="00967518">
        <w:t xml:space="preserve"> VARCHAR(50),</w:t>
      </w:r>
    </w:p>
    <w:p w14:paraId="1E283FE6" w14:textId="77777777" w:rsidR="00967518" w:rsidRPr="00967518" w:rsidRDefault="00967518" w:rsidP="00967518">
      <w:pPr>
        <w:pStyle w:val="code"/>
      </w:pPr>
      <w:r w:rsidRPr="00967518">
        <w:t xml:space="preserve">   </w:t>
      </w:r>
      <w:proofErr w:type="spellStart"/>
      <w:proofErr w:type="gramStart"/>
      <w:r w:rsidRPr="00967518">
        <w:t>type</w:t>
      </w:r>
      <w:proofErr w:type="gramEnd"/>
      <w:r w:rsidRPr="00967518">
        <w:t>_user</w:t>
      </w:r>
      <w:proofErr w:type="spellEnd"/>
      <w:r w:rsidRPr="00967518">
        <w:t xml:space="preserve"> INT,</w:t>
      </w:r>
    </w:p>
    <w:p w14:paraId="09280C03" w14:textId="77777777" w:rsidR="00967518" w:rsidRPr="00967518" w:rsidRDefault="00967518" w:rsidP="00967518">
      <w:pPr>
        <w:pStyle w:val="code"/>
      </w:pPr>
      <w:r w:rsidRPr="00967518">
        <w:t xml:space="preserve">   </w:t>
      </w:r>
      <w:proofErr w:type="spellStart"/>
      <w:proofErr w:type="gramStart"/>
      <w:r w:rsidRPr="00967518">
        <w:t>login</w:t>
      </w:r>
      <w:proofErr w:type="gramEnd"/>
      <w:r w:rsidRPr="00967518">
        <w:t>_id</w:t>
      </w:r>
      <w:proofErr w:type="spellEnd"/>
      <w:r w:rsidRPr="00967518">
        <w:t xml:space="preserve"> VARCHAR(255),</w:t>
      </w:r>
    </w:p>
    <w:p w14:paraId="60617E11" w14:textId="77777777" w:rsidR="00967518" w:rsidRPr="00967518" w:rsidRDefault="00967518" w:rsidP="00967518">
      <w:pPr>
        <w:pStyle w:val="code"/>
      </w:pPr>
      <w:r w:rsidRPr="00967518">
        <w:t xml:space="preserve">   PRIMARY </w:t>
      </w:r>
      <w:proofErr w:type="gramStart"/>
      <w:r w:rsidRPr="00967518">
        <w:t>KEY(</w:t>
      </w:r>
      <w:proofErr w:type="spellStart"/>
      <w:proofErr w:type="gramEnd"/>
      <w:r w:rsidRPr="00967518">
        <w:t>uid_user</w:t>
      </w:r>
      <w:proofErr w:type="spellEnd"/>
      <w:r w:rsidRPr="00967518">
        <w:t>)</w:t>
      </w:r>
    </w:p>
    <w:p w14:paraId="172E4E1C" w14:textId="77777777" w:rsidR="00967518" w:rsidRPr="00967518" w:rsidRDefault="00967518" w:rsidP="00967518">
      <w:pPr>
        <w:pStyle w:val="code"/>
      </w:pPr>
      <w:r w:rsidRPr="00967518">
        <w:t>);</w:t>
      </w:r>
    </w:p>
    <w:p w14:paraId="66774C48" w14:textId="77777777" w:rsidR="00967518" w:rsidRPr="00967518" w:rsidRDefault="00967518" w:rsidP="00967518">
      <w:pPr>
        <w:pStyle w:val="code"/>
      </w:pPr>
    </w:p>
    <w:p w14:paraId="09B64445" w14:textId="77777777" w:rsidR="00967518" w:rsidRPr="00967518" w:rsidRDefault="00967518" w:rsidP="00967518">
      <w:pPr>
        <w:pStyle w:val="code"/>
      </w:pPr>
      <w:r w:rsidRPr="00967518">
        <w:t xml:space="preserve">CREATE TABLE </w:t>
      </w:r>
      <w:proofErr w:type="spellStart"/>
      <w:proofErr w:type="gramStart"/>
      <w:r w:rsidRPr="00967518">
        <w:t>event</w:t>
      </w:r>
      <w:proofErr w:type="spellEnd"/>
      <w:r w:rsidRPr="00967518">
        <w:t>(</w:t>
      </w:r>
      <w:proofErr w:type="gramEnd"/>
    </w:p>
    <w:p w14:paraId="3065C3F0" w14:textId="77777777" w:rsidR="00967518" w:rsidRPr="00967518" w:rsidRDefault="00967518" w:rsidP="00967518">
      <w:pPr>
        <w:pStyle w:val="code"/>
      </w:pPr>
      <w:r w:rsidRPr="00967518">
        <w:t xml:space="preserve">   </w:t>
      </w:r>
      <w:proofErr w:type="spellStart"/>
      <w:proofErr w:type="gramStart"/>
      <w:r w:rsidRPr="00967518">
        <w:t>id</w:t>
      </w:r>
      <w:proofErr w:type="gramEnd"/>
      <w:r w:rsidRPr="00967518">
        <w:t>_event</w:t>
      </w:r>
      <w:proofErr w:type="spellEnd"/>
      <w:r w:rsidRPr="00967518">
        <w:t xml:space="preserve"> VARCHAR(50),</w:t>
      </w:r>
    </w:p>
    <w:p w14:paraId="4B1AA2DB" w14:textId="77777777" w:rsidR="00967518" w:rsidRPr="00967518" w:rsidRDefault="00967518" w:rsidP="00967518">
      <w:pPr>
        <w:pStyle w:val="code"/>
      </w:pPr>
      <w:r w:rsidRPr="00967518">
        <w:t xml:space="preserve">   </w:t>
      </w:r>
      <w:proofErr w:type="spellStart"/>
      <w:proofErr w:type="gramStart"/>
      <w:r w:rsidRPr="00967518">
        <w:t>date</w:t>
      </w:r>
      <w:proofErr w:type="gramEnd"/>
      <w:r w:rsidRPr="00967518">
        <w:t>_event</w:t>
      </w:r>
      <w:proofErr w:type="spellEnd"/>
      <w:r w:rsidRPr="00967518">
        <w:t xml:space="preserve"> DATE,</w:t>
      </w:r>
    </w:p>
    <w:p w14:paraId="57E68F23" w14:textId="77777777" w:rsidR="00967518" w:rsidRPr="00967518" w:rsidRDefault="00967518" w:rsidP="00967518">
      <w:pPr>
        <w:pStyle w:val="code"/>
      </w:pPr>
      <w:r w:rsidRPr="00967518">
        <w:t xml:space="preserve">   </w:t>
      </w:r>
      <w:proofErr w:type="spellStart"/>
      <w:proofErr w:type="gramStart"/>
      <w:r w:rsidRPr="00967518">
        <w:t>heure</w:t>
      </w:r>
      <w:proofErr w:type="gramEnd"/>
      <w:r w:rsidRPr="00967518">
        <w:t>_event</w:t>
      </w:r>
      <w:proofErr w:type="spellEnd"/>
      <w:r w:rsidRPr="00967518">
        <w:t xml:space="preserve"> TIME,</w:t>
      </w:r>
    </w:p>
    <w:p w14:paraId="430E1AEA" w14:textId="77777777" w:rsidR="00967518" w:rsidRPr="00967518" w:rsidRDefault="00967518" w:rsidP="00967518">
      <w:pPr>
        <w:pStyle w:val="code"/>
      </w:pPr>
      <w:r w:rsidRPr="00967518">
        <w:t xml:space="preserve">   </w:t>
      </w:r>
      <w:proofErr w:type="spellStart"/>
      <w:proofErr w:type="gramStart"/>
      <w:r w:rsidRPr="00967518">
        <w:t>libelle</w:t>
      </w:r>
      <w:proofErr w:type="gramEnd"/>
      <w:r w:rsidRPr="00967518">
        <w:t>_event</w:t>
      </w:r>
      <w:proofErr w:type="spellEnd"/>
      <w:r w:rsidRPr="00967518">
        <w:t xml:space="preserve"> VARCHAR(50),</w:t>
      </w:r>
    </w:p>
    <w:p w14:paraId="0F2B5DC0" w14:textId="77777777" w:rsidR="00967518" w:rsidRPr="00967518" w:rsidRDefault="00967518" w:rsidP="00967518">
      <w:pPr>
        <w:pStyle w:val="code"/>
      </w:pPr>
      <w:r w:rsidRPr="00967518">
        <w:t xml:space="preserve">   </w:t>
      </w:r>
      <w:proofErr w:type="spellStart"/>
      <w:proofErr w:type="gramStart"/>
      <w:r w:rsidRPr="00967518">
        <w:t>rue</w:t>
      </w:r>
      <w:proofErr w:type="gramEnd"/>
      <w:r w:rsidRPr="00967518">
        <w:t>_event</w:t>
      </w:r>
      <w:proofErr w:type="spellEnd"/>
      <w:r w:rsidRPr="00967518">
        <w:t xml:space="preserve"> VARCHAR(50),</w:t>
      </w:r>
    </w:p>
    <w:p w14:paraId="0DB840F5" w14:textId="77777777" w:rsidR="00967518" w:rsidRPr="00967518" w:rsidRDefault="00967518" w:rsidP="00967518">
      <w:pPr>
        <w:pStyle w:val="code"/>
      </w:pPr>
      <w:r w:rsidRPr="00967518">
        <w:t xml:space="preserve">   </w:t>
      </w:r>
      <w:proofErr w:type="spellStart"/>
      <w:proofErr w:type="gramStart"/>
      <w:r w:rsidRPr="00967518">
        <w:t>code</w:t>
      </w:r>
      <w:proofErr w:type="gramEnd"/>
      <w:r w:rsidRPr="00967518">
        <w:t>_postal_event</w:t>
      </w:r>
      <w:proofErr w:type="spellEnd"/>
      <w:r w:rsidRPr="00967518">
        <w:t xml:space="preserve"> INT,</w:t>
      </w:r>
    </w:p>
    <w:p w14:paraId="70A09EF0" w14:textId="77777777" w:rsidR="00967518" w:rsidRPr="00967518" w:rsidRDefault="00967518" w:rsidP="00967518">
      <w:pPr>
        <w:pStyle w:val="code"/>
      </w:pPr>
      <w:r w:rsidRPr="00967518">
        <w:t xml:space="preserve">   </w:t>
      </w:r>
      <w:proofErr w:type="spellStart"/>
      <w:proofErr w:type="gramStart"/>
      <w:r w:rsidRPr="00967518">
        <w:t>ville</w:t>
      </w:r>
      <w:proofErr w:type="gramEnd"/>
      <w:r w:rsidRPr="00967518">
        <w:t>_event</w:t>
      </w:r>
      <w:proofErr w:type="spellEnd"/>
      <w:r w:rsidRPr="00967518">
        <w:t xml:space="preserve"> VARCHAR(50),</w:t>
      </w:r>
    </w:p>
    <w:p w14:paraId="5CFE5645" w14:textId="77777777" w:rsidR="00967518" w:rsidRPr="00967518" w:rsidRDefault="00967518" w:rsidP="00967518">
      <w:pPr>
        <w:pStyle w:val="code"/>
      </w:pPr>
      <w:r w:rsidRPr="00967518">
        <w:t xml:space="preserve">   PRIMARY </w:t>
      </w:r>
      <w:proofErr w:type="gramStart"/>
      <w:r w:rsidRPr="00967518">
        <w:t>KEY(</w:t>
      </w:r>
      <w:proofErr w:type="spellStart"/>
      <w:proofErr w:type="gramEnd"/>
      <w:r w:rsidRPr="00967518">
        <w:t>id_event</w:t>
      </w:r>
      <w:proofErr w:type="spellEnd"/>
      <w:r w:rsidRPr="00967518">
        <w:t>)</w:t>
      </w:r>
    </w:p>
    <w:p w14:paraId="2440834A" w14:textId="77777777" w:rsidR="00967518" w:rsidRPr="00967518" w:rsidRDefault="00967518" w:rsidP="00967518">
      <w:pPr>
        <w:pStyle w:val="code"/>
      </w:pPr>
      <w:r w:rsidRPr="00967518">
        <w:t>);</w:t>
      </w:r>
    </w:p>
    <w:p w14:paraId="59F968C6" w14:textId="77777777" w:rsidR="00967518" w:rsidRPr="00967518" w:rsidRDefault="00967518" w:rsidP="00967518">
      <w:pPr>
        <w:pStyle w:val="code"/>
      </w:pPr>
    </w:p>
    <w:p w14:paraId="50356B4A" w14:textId="77777777" w:rsidR="00967518" w:rsidRPr="00967518" w:rsidRDefault="00967518" w:rsidP="00967518">
      <w:pPr>
        <w:pStyle w:val="code"/>
      </w:pPr>
      <w:r w:rsidRPr="00967518">
        <w:t xml:space="preserve">CREATE TABLE </w:t>
      </w:r>
      <w:proofErr w:type="gramStart"/>
      <w:r w:rsidRPr="00967518">
        <w:t>client(</w:t>
      </w:r>
      <w:proofErr w:type="gramEnd"/>
    </w:p>
    <w:p w14:paraId="2C61DD49" w14:textId="77777777" w:rsidR="00967518" w:rsidRPr="00967518" w:rsidRDefault="00967518" w:rsidP="00967518">
      <w:pPr>
        <w:pStyle w:val="code"/>
      </w:pPr>
      <w:r w:rsidRPr="00967518">
        <w:t xml:space="preserve">   </w:t>
      </w:r>
      <w:proofErr w:type="spellStart"/>
      <w:proofErr w:type="gramStart"/>
      <w:r w:rsidRPr="00967518">
        <w:t>uid</w:t>
      </w:r>
      <w:proofErr w:type="spellEnd"/>
      <w:proofErr w:type="gramEnd"/>
      <w:r w:rsidRPr="00967518">
        <w:t xml:space="preserve"> VARCHAR(255),</w:t>
      </w:r>
    </w:p>
    <w:p w14:paraId="41730679" w14:textId="77777777" w:rsidR="00967518" w:rsidRPr="00967518" w:rsidRDefault="00967518" w:rsidP="00967518">
      <w:pPr>
        <w:pStyle w:val="code"/>
      </w:pPr>
      <w:r w:rsidRPr="00967518">
        <w:t xml:space="preserve">   </w:t>
      </w:r>
      <w:proofErr w:type="gramStart"/>
      <w:r w:rsidRPr="00967518">
        <w:t>nom</w:t>
      </w:r>
      <w:proofErr w:type="gramEnd"/>
      <w:r w:rsidRPr="00967518">
        <w:t xml:space="preserve"> VARCHAR(50),</w:t>
      </w:r>
    </w:p>
    <w:p w14:paraId="74CC1856" w14:textId="77777777" w:rsidR="00967518" w:rsidRPr="00967518" w:rsidRDefault="00967518" w:rsidP="00967518">
      <w:pPr>
        <w:pStyle w:val="code"/>
      </w:pPr>
      <w:r w:rsidRPr="00967518">
        <w:t xml:space="preserve">   </w:t>
      </w:r>
      <w:proofErr w:type="spellStart"/>
      <w:proofErr w:type="gramStart"/>
      <w:r w:rsidRPr="00967518">
        <w:t>prenom</w:t>
      </w:r>
      <w:proofErr w:type="spellEnd"/>
      <w:proofErr w:type="gramEnd"/>
      <w:r w:rsidRPr="00967518">
        <w:t xml:space="preserve"> VARCHAR(50),</w:t>
      </w:r>
    </w:p>
    <w:p w14:paraId="54CE86EA" w14:textId="77777777" w:rsidR="00967518" w:rsidRPr="00967518" w:rsidRDefault="00967518" w:rsidP="00967518">
      <w:pPr>
        <w:pStyle w:val="code"/>
      </w:pPr>
      <w:r w:rsidRPr="00967518">
        <w:t xml:space="preserve">   </w:t>
      </w:r>
      <w:proofErr w:type="gramStart"/>
      <w:r w:rsidRPr="00967518">
        <w:t>email</w:t>
      </w:r>
      <w:proofErr w:type="gramEnd"/>
      <w:r w:rsidRPr="00967518">
        <w:t xml:space="preserve"> VARCHAR(50),</w:t>
      </w:r>
    </w:p>
    <w:p w14:paraId="121A9999" w14:textId="77777777" w:rsidR="00967518" w:rsidRPr="00967518" w:rsidRDefault="00967518" w:rsidP="00967518">
      <w:pPr>
        <w:pStyle w:val="code"/>
      </w:pPr>
      <w:r w:rsidRPr="00967518">
        <w:t xml:space="preserve">   </w:t>
      </w:r>
      <w:proofErr w:type="spellStart"/>
      <w:proofErr w:type="gramStart"/>
      <w:r w:rsidRPr="00967518">
        <w:t>telephone</w:t>
      </w:r>
      <w:proofErr w:type="spellEnd"/>
      <w:proofErr w:type="gramEnd"/>
      <w:r w:rsidRPr="00967518">
        <w:t xml:space="preserve"> VARCHAR(50),</w:t>
      </w:r>
    </w:p>
    <w:p w14:paraId="21834D36" w14:textId="77777777" w:rsidR="00967518" w:rsidRPr="00967518" w:rsidRDefault="00967518" w:rsidP="00967518">
      <w:pPr>
        <w:pStyle w:val="code"/>
      </w:pPr>
      <w:r w:rsidRPr="00967518">
        <w:t xml:space="preserve">   </w:t>
      </w:r>
      <w:proofErr w:type="spellStart"/>
      <w:proofErr w:type="gramStart"/>
      <w:r w:rsidRPr="00967518">
        <w:t>uid</w:t>
      </w:r>
      <w:proofErr w:type="gramEnd"/>
      <w:r w:rsidRPr="00967518">
        <w:t>_user</w:t>
      </w:r>
      <w:proofErr w:type="spellEnd"/>
      <w:r w:rsidRPr="00967518">
        <w:t xml:space="preserve"> VARCHAR(50) NOT NULL,</w:t>
      </w:r>
    </w:p>
    <w:p w14:paraId="4535E729" w14:textId="77777777" w:rsidR="00967518" w:rsidRPr="00967518" w:rsidRDefault="00967518" w:rsidP="00967518">
      <w:pPr>
        <w:pStyle w:val="code"/>
      </w:pPr>
      <w:r w:rsidRPr="00967518">
        <w:t xml:space="preserve">   PRIMARY </w:t>
      </w:r>
      <w:proofErr w:type="gramStart"/>
      <w:r w:rsidRPr="00967518">
        <w:t>KEY(</w:t>
      </w:r>
      <w:proofErr w:type="spellStart"/>
      <w:proofErr w:type="gramEnd"/>
      <w:r w:rsidRPr="00967518">
        <w:t>uid</w:t>
      </w:r>
      <w:proofErr w:type="spellEnd"/>
      <w:r w:rsidRPr="00967518">
        <w:t>),</w:t>
      </w:r>
    </w:p>
    <w:p w14:paraId="3FF1E1DE" w14:textId="77777777" w:rsidR="00967518" w:rsidRPr="00967518" w:rsidRDefault="00967518" w:rsidP="00967518">
      <w:pPr>
        <w:pStyle w:val="code"/>
      </w:pPr>
      <w:r w:rsidRPr="00967518">
        <w:t xml:space="preserve">   FOREIGN </w:t>
      </w:r>
      <w:proofErr w:type="gramStart"/>
      <w:r w:rsidRPr="00967518">
        <w:t>KEY(</w:t>
      </w:r>
      <w:proofErr w:type="spellStart"/>
      <w:proofErr w:type="gramEnd"/>
      <w:r w:rsidRPr="00967518">
        <w:t>uid_user</w:t>
      </w:r>
      <w:proofErr w:type="spellEnd"/>
      <w:r w:rsidRPr="00967518">
        <w:t xml:space="preserve">) REFERENCES </w:t>
      </w:r>
      <w:proofErr w:type="spellStart"/>
      <w:r w:rsidRPr="00967518">
        <w:t>users</w:t>
      </w:r>
      <w:proofErr w:type="spellEnd"/>
      <w:r w:rsidRPr="00967518">
        <w:t>(</w:t>
      </w:r>
      <w:proofErr w:type="spellStart"/>
      <w:r w:rsidRPr="00967518">
        <w:t>uid_user</w:t>
      </w:r>
      <w:proofErr w:type="spellEnd"/>
      <w:r w:rsidRPr="00967518">
        <w:t>)</w:t>
      </w:r>
    </w:p>
    <w:p w14:paraId="3D72D08C" w14:textId="77777777" w:rsidR="00967518" w:rsidRPr="00967518" w:rsidRDefault="00967518" w:rsidP="00967518">
      <w:pPr>
        <w:pStyle w:val="code"/>
      </w:pPr>
      <w:r w:rsidRPr="00967518">
        <w:t>);</w:t>
      </w:r>
    </w:p>
    <w:p w14:paraId="78B76EF6" w14:textId="77777777" w:rsidR="00967518" w:rsidRPr="00967518" w:rsidRDefault="00967518" w:rsidP="00967518">
      <w:pPr>
        <w:pStyle w:val="code"/>
      </w:pPr>
    </w:p>
    <w:p w14:paraId="3028C6FC" w14:textId="77777777" w:rsidR="00967518" w:rsidRPr="00967518" w:rsidRDefault="00967518" w:rsidP="00967518">
      <w:pPr>
        <w:pStyle w:val="code"/>
      </w:pPr>
      <w:r w:rsidRPr="00967518">
        <w:t xml:space="preserve">CREATE TABLE </w:t>
      </w:r>
      <w:proofErr w:type="spellStart"/>
      <w:proofErr w:type="gramStart"/>
      <w:r w:rsidRPr="00967518">
        <w:t>Proprietaire</w:t>
      </w:r>
      <w:proofErr w:type="spellEnd"/>
      <w:r w:rsidRPr="00967518">
        <w:t>(</w:t>
      </w:r>
      <w:proofErr w:type="gramEnd"/>
    </w:p>
    <w:p w14:paraId="27666F84" w14:textId="77777777" w:rsidR="00967518" w:rsidRPr="00967518" w:rsidRDefault="00967518" w:rsidP="00967518">
      <w:pPr>
        <w:pStyle w:val="code"/>
      </w:pPr>
      <w:r w:rsidRPr="00967518">
        <w:t xml:space="preserve">   </w:t>
      </w:r>
      <w:proofErr w:type="spellStart"/>
      <w:proofErr w:type="gramStart"/>
      <w:r w:rsidRPr="00967518">
        <w:t>uid</w:t>
      </w:r>
      <w:proofErr w:type="spellEnd"/>
      <w:proofErr w:type="gramEnd"/>
      <w:r w:rsidRPr="00967518">
        <w:t xml:space="preserve"> VARCHAR(255),</w:t>
      </w:r>
    </w:p>
    <w:p w14:paraId="1FD0D6C0" w14:textId="77777777" w:rsidR="00967518" w:rsidRPr="00967518" w:rsidRDefault="00967518" w:rsidP="00967518">
      <w:pPr>
        <w:pStyle w:val="code"/>
      </w:pPr>
      <w:r w:rsidRPr="00967518">
        <w:t xml:space="preserve">   </w:t>
      </w:r>
      <w:proofErr w:type="gramStart"/>
      <w:r w:rsidRPr="00967518">
        <w:t>nom</w:t>
      </w:r>
      <w:proofErr w:type="gramEnd"/>
      <w:r w:rsidRPr="00967518">
        <w:t xml:space="preserve"> VARCHAR(50),</w:t>
      </w:r>
    </w:p>
    <w:p w14:paraId="29CB3547" w14:textId="77777777" w:rsidR="00967518" w:rsidRPr="00967518" w:rsidRDefault="00967518" w:rsidP="00967518">
      <w:pPr>
        <w:pStyle w:val="code"/>
      </w:pPr>
      <w:r w:rsidRPr="00967518">
        <w:t xml:space="preserve">   </w:t>
      </w:r>
      <w:proofErr w:type="spellStart"/>
      <w:proofErr w:type="gramStart"/>
      <w:r w:rsidRPr="00967518">
        <w:t>prenom</w:t>
      </w:r>
      <w:proofErr w:type="spellEnd"/>
      <w:proofErr w:type="gramEnd"/>
      <w:r w:rsidRPr="00967518">
        <w:t xml:space="preserve"> VARCHAR(50),</w:t>
      </w:r>
    </w:p>
    <w:p w14:paraId="73C7C11A" w14:textId="77777777" w:rsidR="00967518" w:rsidRPr="00967518" w:rsidRDefault="00967518" w:rsidP="00967518">
      <w:pPr>
        <w:pStyle w:val="code"/>
      </w:pPr>
      <w:r w:rsidRPr="00967518">
        <w:t xml:space="preserve">   </w:t>
      </w:r>
      <w:proofErr w:type="gramStart"/>
      <w:r w:rsidRPr="00967518">
        <w:t>email</w:t>
      </w:r>
      <w:proofErr w:type="gramEnd"/>
      <w:r w:rsidRPr="00967518">
        <w:t xml:space="preserve"> VARCHAR(50),</w:t>
      </w:r>
    </w:p>
    <w:p w14:paraId="5147FA41" w14:textId="77777777" w:rsidR="00967518" w:rsidRPr="00967518" w:rsidRDefault="00967518" w:rsidP="00967518">
      <w:pPr>
        <w:pStyle w:val="code"/>
      </w:pPr>
      <w:r w:rsidRPr="00967518">
        <w:t xml:space="preserve">   </w:t>
      </w:r>
      <w:proofErr w:type="spellStart"/>
      <w:proofErr w:type="gramStart"/>
      <w:r w:rsidRPr="00967518">
        <w:t>telephone</w:t>
      </w:r>
      <w:proofErr w:type="spellEnd"/>
      <w:proofErr w:type="gramEnd"/>
      <w:r w:rsidRPr="00967518">
        <w:t xml:space="preserve"> VARCHAR(50),</w:t>
      </w:r>
    </w:p>
    <w:p w14:paraId="51587A89" w14:textId="77777777" w:rsidR="00967518" w:rsidRPr="00967518" w:rsidRDefault="00967518" w:rsidP="00967518">
      <w:pPr>
        <w:pStyle w:val="code"/>
      </w:pPr>
      <w:r w:rsidRPr="00967518">
        <w:t xml:space="preserve">   PRIMARY </w:t>
      </w:r>
      <w:proofErr w:type="gramStart"/>
      <w:r w:rsidRPr="00967518">
        <w:t>KEY(</w:t>
      </w:r>
      <w:proofErr w:type="spellStart"/>
      <w:proofErr w:type="gramEnd"/>
      <w:r w:rsidRPr="00967518">
        <w:t>uid</w:t>
      </w:r>
      <w:proofErr w:type="spellEnd"/>
      <w:r w:rsidRPr="00967518">
        <w:t>)</w:t>
      </w:r>
    </w:p>
    <w:p w14:paraId="4A61BB53" w14:textId="77777777" w:rsidR="00967518" w:rsidRPr="00967518" w:rsidRDefault="00967518" w:rsidP="00967518">
      <w:pPr>
        <w:pStyle w:val="code"/>
      </w:pPr>
      <w:r w:rsidRPr="00967518">
        <w:t>);</w:t>
      </w:r>
    </w:p>
    <w:p w14:paraId="225C4C06" w14:textId="77777777" w:rsidR="00967518" w:rsidRPr="00967518" w:rsidRDefault="00967518" w:rsidP="00967518">
      <w:pPr>
        <w:pStyle w:val="code"/>
      </w:pPr>
    </w:p>
    <w:p w14:paraId="49DD5919" w14:textId="77777777" w:rsidR="00967518" w:rsidRPr="00967518" w:rsidRDefault="00967518" w:rsidP="00967518">
      <w:pPr>
        <w:pStyle w:val="code"/>
      </w:pPr>
      <w:r w:rsidRPr="00967518">
        <w:t xml:space="preserve">CREATE TABLE </w:t>
      </w:r>
      <w:proofErr w:type="gramStart"/>
      <w:r w:rsidRPr="00967518">
        <w:t>message(</w:t>
      </w:r>
      <w:proofErr w:type="gramEnd"/>
    </w:p>
    <w:p w14:paraId="4BAFE288" w14:textId="77777777" w:rsidR="00967518" w:rsidRPr="00967518" w:rsidRDefault="00967518" w:rsidP="00967518">
      <w:pPr>
        <w:pStyle w:val="code"/>
      </w:pPr>
      <w:r w:rsidRPr="00967518">
        <w:t xml:space="preserve">   </w:t>
      </w:r>
      <w:proofErr w:type="spellStart"/>
      <w:proofErr w:type="gramStart"/>
      <w:r w:rsidRPr="00967518">
        <w:t>uid</w:t>
      </w:r>
      <w:proofErr w:type="spellEnd"/>
      <w:proofErr w:type="gramEnd"/>
      <w:r w:rsidRPr="00967518">
        <w:t xml:space="preserve"> VARCHAR(50),</w:t>
      </w:r>
    </w:p>
    <w:p w14:paraId="35925C11" w14:textId="77777777" w:rsidR="00967518" w:rsidRPr="00967518" w:rsidRDefault="00967518" w:rsidP="00967518">
      <w:pPr>
        <w:pStyle w:val="code"/>
      </w:pPr>
      <w:r w:rsidRPr="00967518">
        <w:t xml:space="preserve">   </w:t>
      </w:r>
      <w:proofErr w:type="gramStart"/>
      <w:r w:rsidRPr="00967518">
        <w:t>description</w:t>
      </w:r>
      <w:proofErr w:type="gramEnd"/>
      <w:r w:rsidRPr="00967518">
        <w:t xml:space="preserve"> VARCHAR(50),</w:t>
      </w:r>
    </w:p>
    <w:p w14:paraId="4AE2B7CA" w14:textId="77777777" w:rsidR="00967518" w:rsidRPr="00967518" w:rsidRDefault="00967518" w:rsidP="00967518">
      <w:pPr>
        <w:pStyle w:val="code"/>
      </w:pPr>
      <w:r w:rsidRPr="00967518">
        <w:t xml:space="preserve">   _date </w:t>
      </w:r>
      <w:proofErr w:type="spellStart"/>
      <w:r w:rsidRPr="00967518">
        <w:t>DATE</w:t>
      </w:r>
      <w:proofErr w:type="spellEnd"/>
      <w:r w:rsidRPr="00967518">
        <w:t>,</w:t>
      </w:r>
    </w:p>
    <w:p w14:paraId="76B1A263" w14:textId="77777777" w:rsidR="00967518" w:rsidRPr="00967518" w:rsidRDefault="00967518" w:rsidP="00967518">
      <w:pPr>
        <w:pStyle w:val="code"/>
      </w:pPr>
      <w:r w:rsidRPr="00967518">
        <w:t xml:space="preserve">   </w:t>
      </w:r>
      <w:proofErr w:type="gramStart"/>
      <w:r w:rsidRPr="00967518">
        <w:t>heure</w:t>
      </w:r>
      <w:proofErr w:type="gramEnd"/>
      <w:r w:rsidRPr="00967518">
        <w:t xml:space="preserve"> TIME,</w:t>
      </w:r>
    </w:p>
    <w:p w14:paraId="17AFA049" w14:textId="77777777" w:rsidR="00967518" w:rsidRPr="00967518" w:rsidRDefault="00967518" w:rsidP="00967518">
      <w:pPr>
        <w:pStyle w:val="code"/>
      </w:pPr>
      <w:r w:rsidRPr="00967518">
        <w:t xml:space="preserve">   </w:t>
      </w:r>
      <w:proofErr w:type="spellStart"/>
      <w:proofErr w:type="gramStart"/>
      <w:r w:rsidRPr="00967518">
        <w:t>uid</w:t>
      </w:r>
      <w:proofErr w:type="gramEnd"/>
      <w:r w:rsidRPr="00967518">
        <w:t>_user</w:t>
      </w:r>
      <w:proofErr w:type="spellEnd"/>
      <w:r w:rsidRPr="00967518">
        <w:t xml:space="preserve"> VARCHAR(50) NOT NULL,</w:t>
      </w:r>
    </w:p>
    <w:p w14:paraId="47A4CEC9" w14:textId="77777777" w:rsidR="00967518" w:rsidRPr="00967518" w:rsidRDefault="00967518" w:rsidP="00967518">
      <w:pPr>
        <w:pStyle w:val="code"/>
      </w:pPr>
      <w:r w:rsidRPr="00967518">
        <w:t xml:space="preserve">   PRIMARY </w:t>
      </w:r>
      <w:proofErr w:type="gramStart"/>
      <w:r w:rsidRPr="00967518">
        <w:t>KEY(</w:t>
      </w:r>
      <w:proofErr w:type="spellStart"/>
      <w:proofErr w:type="gramEnd"/>
      <w:r w:rsidRPr="00967518">
        <w:t>uid</w:t>
      </w:r>
      <w:proofErr w:type="spellEnd"/>
      <w:r w:rsidRPr="00967518">
        <w:t>),</w:t>
      </w:r>
    </w:p>
    <w:p w14:paraId="189DCCB0" w14:textId="77777777" w:rsidR="00967518" w:rsidRPr="00967518" w:rsidRDefault="00967518" w:rsidP="00967518">
      <w:pPr>
        <w:pStyle w:val="code"/>
      </w:pPr>
      <w:r w:rsidRPr="00967518">
        <w:t xml:space="preserve">   FOREIGN </w:t>
      </w:r>
      <w:proofErr w:type="gramStart"/>
      <w:r w:rsidRPr="00967518">
        <w:t>KEY(</w:t>
      </w:r>
      <w:proofErr w:type="spellStart"/>
      <w:proofErr w:type="gramEnd"/>
      <w:r w:rsidRPr="00967518">
        <w:t>uid_user</w:t>
      </w:r>
      <w:proofErr w:type="spellEnd"/>
      <w:r w:rsidRPr="00967518">
        <w:t xml:space="preserve">) REFERENCES </w:t>
      </w:r>
      <w:proofErr w:type="spellStart"/>
      <w:r w:rsidRPr="00967518">
        <w:t>users</w:t>
      </w:r>
      <w:proofErr w:type="spellEnd"/>
      <w:r w:rsidRPr="00967518">
        <w:t>(</w:t>
      </w:r>
      <w:proofErr w:type="spellStart"/>
      <w:r w:rsidRPr="00967518">
        <w:t>uid_user</w:t>
      </w:r>
      <w:proofErr w:type="spellEnd"/>
      <w:r w:rsidRPr="00967518">
        <w:t>)</w:t>
      </w:r>
    </w:p>
    <w:p w14:paraId="78C24357" w14:textId="77777777" w:rsidR="00967518" w:rsidRPr="00967518" w:rsidRDefault="00967518" w:rsidP="00967518">
      <w:pPr>
        <w:pStyle w:val="code"/>
      </w:pPr>
      <w:r w:rsidRPr="00967518">
        <w:t>);</w:t>
      </w:r>
    </w:p>
    <w:p w14:paraId="4F9E64C7" w14:textId="77777777" w:rsidR="00967518" w:rsidRPr="00967518" w:rsidRDefault="00967518" w:rsidP="00967518">
      <w:pPr>
        <w:pStyle w:val="code"/>
      </w:pPr>
    </w:p>
    <w:p w14:paraId="0A8D1005" w14:textId="77777777" w:rsidR="00967518" w:rsidRPr="00967518" w:rsidRDefault="00967518" w:rsidP="00967518">
      <w:pPr>
        <w:pStyle w:val="code"/>
      </w:pPr>
      <w:r w:rsidRPr="00967518">
        <w:t xml:space="preserve">CREATE TABLE </w:t>
      </w:r>
      <w:proofErr w:type="gramStart"/>
      <w:r w:rsidRPr="00967518">
        <w:t>BIENS(</w:t>
      </w:r>
      <w:proofErr w:type="gramEnd"/>
    </w:p>
    <w:p w14:paraId="60AC4E9B" w14:textId="77777777" w:rsidR="00967518" w:rsidRPr="00967518" w:rsidRDefault="00967518" w:rsidP="00967518">
      <w:pPr>
        <w:pStyle w:val="code"/>
      </w:pPr>
      <w:r w:rsidRPr="00967518">
        <w:t xml:space="preserve">   </w:t>
      </w:r>
      <w:proofErr w:type="spellStart"/>
      <w:proofErr w:type="gramStart"/>
      <w:r w:rsidRPr="00967518">
        <w:t>id</w:t>
      </w:r>
      <w:proofErr w:type="gramEnd"/>
      <w:r w:rsidRPr="00967518">
        <w:t>_bien</w:t>
      </w:r>
      <w:proofErr w:type="spellEnd"/>
      <w:r w:rsidRPr="00967518">
        <w:t xml:space="preserve"> VARCHAR(50),</w:t>
      </w:r>
    </w:p>
    <w:p w14:paraId="4D507264" w14:textId="77777777" w:rsidR="00967518" w:rsidRPr="00967518" w:rsidRDefault="00967518" w:rsidP="00967518">
      <w:pPr>
        <w:pStyle w:val="code"/>
      </w:pPr>
      <w:r w:rsidRPr="00967518">
        <w:t xml:space="preserve">   </w:t>
      </w:r>
      <w:proofErr w:type="spellStart"/>
      <w:proofErr w:type="gramStart"/>
      <w:r w:rsidRPr="00967518">
        <w:t>rue</w:t>
      </w:r>
      <w:proofErr w:type="gramEnd"/>
      <w:r w:rsidRPr="00967518">
        <w:t>_bien</w:t>
      </w:r>
      <w:proofErr w:type="spellEnd"/>
      <w:r w:rsidRPr="00967518">
        <w:t xml:space="preserve"> VARCHAR(50),</w:t>
      </w:r>
    </w:p>
    <w:p w14:paraId="22413741" w14:textId="77777777" w:rsidR="00967518" w:rsidRPr="00967518" w:rsidRDefault="00967518" w:rsidP="00967518">
      <w:pPr>
        <w:pStyle w:val="code"/>
      </w:pPr>
      <w:r w:rsidRPr="00967518">
        <w:t xml:space="preserve">   </w:t>
      </w:r>
      <w:proofErr w:type="spellStart"/>
      <w:proofErr w:type="gramStart"/>
      <w:r w:rsidRPr="00967518">
        <w:t>ville</w:t>
      </w:r>
      <w:proofErr w:type="gramEnd"/>
      <w:r w:rsidRPr="00967518">
        <w:t>_bien</w:t>
      </w:r>
      <w:proofErr w:type="spellEnd"/>
      <w:r w:rsidRPr="00967518">
        <w:t xml:space="preserve"> VARCHAR(50),</w:t>
      </w:r>
    </w:p>
    <w:p w14:paraId="3AF172AF" w14:textId="77777777" w:rsidR="00967518" w:rsidRPr="00967518" w:rsidRDefault="00967518" w:rsidP="00967518">
      <w:pPr>
        <w:pStyle w:val="code"/>
      </w:pPr>
      <w:r w:rsidRPr="00967518">
        <w:t xml:space="preserve">   </w:t>
      </w:r>
      <w:proofErr w:type="spellStart"/>
      <w:proofErr w:type="gramStart"/>
      <w:r w:rsidRPr="00967518">
        <w:t>cpostal</w:t>
      </w:r>
      <w:proofErr w:type="gramEnd"/>
      <w:r w:rsidRPr="00967518">
        <w:t>_bien</w:t>
      </w:r>
      <w:proofErr w:type="spellEnd"/>
      <w:r w:rsidRPr="00967518">
        <w:t xml:space="preserve"> INT,</w:t>
      </w:r>
    </w:p>
    <w:p w14:paraId="5BC974A5" w14:textId="77777777" w:rsidR="00967518" w:rsidRPr="00967518" w:rsidRDefault="00967518" w:rsidP="00967518">
      <w:pPr>
        <w:pStyle w:val="code"/>
      </w:pPr>
      <w:r w:rsidRPr="00967518">
        <w:t xml:space="preserve">   </w:t>
      </w:r>
      <w:proofErr w:type="spellStart"/>
      <w:proofErr w:type="gramStart"/>
      <w:r w:rsidRPr="00967518">
        <w:t>type</w:t>
      </w:r>
      <w:proofErr w:type="gramEnd"/>
      <w:r w:rsidRPr="00967518">
        <w:t>_bien</w:t>
      </w:r>
      <w:proofErr w:type="spellEnd"/>
      <w:r w:rsidRPr="00967518">
        <w:t xml:space="preserve"> INT,</w:t>
      </w:r>
    </w:p>
    <w:p w14:paraId="5A8CCC4F" w14:textId="77777777" w:rsidR="00967518" w:rsidRPr="00967518" w:rsidRDefault="00967518" w:rsidP="00967518">
      <w:pPr>
        <w:pStyle w:val="code"/>
      </w:pPr>
      <w:r w:rsidRPr="00967518">
        <w:t xml:space="preserve">   </w:t>
      </w:r>
      <w:proofErr w:type="spellStart"/>
      <w:proofErr w:type="gramStart"/>
      <w:r w:rsidRPr="00967518">
        <w:t>surface</w:t>
      </w:r>
      <w:proofErr w:type="gramEnd"/>
      <w:r w:rsidRPr="00967518">
        <w:t>_bien</w:t>
      </w:r>
      <w:proofErr w:type="spellEnd"/>
      <w:r w:rsidRPr="00967518">
        <w:t xml:space="preserve"> DECIMAL(15,2),</w:t>
      </w:r>
    </w:p>
    <w:p w14:paraId="6686E1E4" w14:textId="77777777" w:rsidR="00967518" w:rsidRPr="00967518" w:rsidRDefault="00967518" w:rsidP="00967518">
      <w:pPr>
        <w:pStyle w:val="code"/>
      </w:pPr>
      <w:r w:rsidRPr="00967518">
        <w:t xml:space="preserve">   </w:t>
      </w:r>
      <w:proofErr w:type="spellStart"/>
      <w:proofErr w:type="gramStart"/>
      <w:r w:rsidRPr="00967518">
        <w:t>nbr</w:t>
      </w:r>
      <w:proofErr w:type="gramEnd"/>
      <w:r w:rsidRPr="00967518">
        <w:t>_piece_bien</w:t>
      </w:r>
      <w:proofErr w:type="spellEnd"/>
      <w:r w:rsidRPr="00967518">
        <w:t xml:space="preserve"> INT,</w:t>
      </w:r>
    </w:p>
    <w:p w14:paraId="5F94D6F2" w14:textId="77777777" w:rsidR="00967518" w:rsidRPr="00967518" w:rsidRDefault="00967518" w:rsidP="00967518">
      <w:pPr>
        <w:pStyle w:val="code"/>
      </w:pPr>
      <w:r w:rsidRPr="00967518">
        <w:t xml:space="preserve">   </w:t>
      </w:r>
      <w:proofErr w:type="gramStart"/>
      <w:r w:rsidRPr="00967518">
        <w:t>prix</w:t>
      </w:r>
      <w:proofErr w:type="gramEnd"/>
      <w:r w:rsidRPr="00967518">
        <w:t xml:space="preserve"> DECIMAL(15,2),</w:t>
      </w:r>
    </w:p>
    <w:p w14:paraId="6C06EA10" w14:textId="77777777" w:rsidR="00967518" w:rsidRPr="00967518" w:rsidRDefault="00967518" w:rsidP="00967518">
      <w:pPr>
        <w:pStyle w:val="code"/>
      </w:pPr>
      <w:r w:rsidRPr="00967518">
        <w:t xml:space="preserve">   </w:t>
      </w:r>
      <w:proofErr w:type="spellStart"/>
      <w:proofErr w:type="gramStart"/>
      <w:r w:rsidRPr="00967518">
        <w:t>louable</w:t>
      </w:r>
      <w:proofErr w:type="gramEnd"/>
      <w:r w:rsidRPr="00967518">
        <w:t>_achetable</w:t>
      </w:r>
      <w:proofErr w:type="spellEnd"/>
      <w:r w:rsidRPr="00967518">
        <w:t xml:space="preserve"> INT,</w:t>
      </w:r>
    </w:p>
    <w:p w14:paraId="604E5415" w14:textId="77777777" w:rsidR="00967518" w:rsidRPr="00967518" w:rsidRDefault="00967518" w:rsidP="00967518">
      <w:pPr>
        <w:pStyle w:val="code"/>
      </w:pPr>
      <w:r w:rsidRPr="00967518">
        <w:t xml:space="preserve">   </w:t>
      </w:r>
      <w:proofErr w:type="spellStart"/>
      <w:proofErr w:type="gramStart"/>
      <w:r w:rsidRPr="00967518">
        <w:t>uid</w:t>
      </w:r>
      <w:proofErr w:type="spellEnd"/>
      <w:proofErr w:type="gramEnd"/>
      <w:r w:rsidRPr="00967518">
        <w:t xml:space="preserve"> VARCHAR(255) NOT NULL,</w:t>
      </w:r>
    </w:p>
    <w:p w14:paraId="37FC959A" w14:textId="77777777" w:rsidR="00967518" w:rsidRPr="00967518" w:rsidRDefault="00967518" w:rsidP="00967518">
      <w:pPr>
        <w:pStyle w:val="code"/>
      </w:pPr>
      <w:r w:rsidRPr="00967518">
        <w:t xml:space="preserve">   </w:t>
      </w:r>
      <w:proofErr w:type="gramStart"/>
      <w:r w:rsidRPr="00967518">
        <w:t>uid</w:t>
      </w:r>
      <w:proofErr w:type="gramEnd"/>
      <w:r w:rsidRPr="00967518">
        <w:t>_1 VARCHAR(255) NOT NULL,</w:t>
      </w:r>
    </w:p>
    <w:p w14:paraId="700404F7" w14:textId="77777777" w:rsidR="00967518" w:rsidRPr="00967518" w:rsidRDefault="00967518" w:rsidP="00967518">
      <w:pPr>
        <w:pStyle w:val="code"/>
      </w:pPr>
      <w:r w:rsidRPr="00967518">
        <w:t xml:space="preserve">   </w:t>
      </w:r>
      <w:proofErr w:type="spellStart"/>
      <w:proofErr w:type="gramStart"/>
      <w:r w:rsidRPr="00967518">
        <w:t>uid</w:t>
      </w:r>
      <w:proofErr w:type="gramEnd"/>
      <w:r w:rsidRPr="00967518">
        <w:t>_user</w:t>
      </w:r>
      <w:proofErr w:type="spellEnd"/>
      <w:r w:rsidRPr="00967518">
        <w:t xml:space="preserve"> VARCHAR(50) NOT NULL,</w:t>
      </w:r>
    </w:p>
    <w:p w14:paraId="653F77A2" w14:textId="77777777" w:rsidR="00967518" w:rsidRPr="00967518" w:rsidRDefault="00967518" w:rsidP="00967518">
      <w:pPr>
        <w:pStyle w:val="code"/>
      </w:pPr>
      <w:r w:rsidRPr="00967518">
        <w:t xml:space="preserve">   PRIMARY </w:t>
      </w:r>
      <w:proofErr w:type="gramStart"/>
      <w:r w:rsidRPr="00967518">
        <w:t>KEY(</w:t>
      </w:r>
      <w:proofErr w:type="spellStart"/>
      <w:proofErr w:type="gramEnd"/>
      <w:r w:rsidRPr="00967518">
        <w:t>id_bien</w:t>
      </w:r>
      <w:proofErr w:type="spellEnd"/>
      <w:r w:rsidRPr="00967518">
        <w:t>),</w:t>
      </w:r>
    </w:p>
    <w:p w14:paraId="4EDD5E16" w14:textId="77777777" w:rsidR="00967518" w:rsidRPr="00967518" w:rsidRDefault="00967518" w:rsidP="00967518">
      <w:pPr>
        <w:pStyle w:val="code"/>
      </w:pPr>
      <w:r w:rsidRPr="00967518">
        <w:t xml:space="preserve">   FOREIGN </w:t>
      </w:r>
      <w:proofErr w:type="gramStart"/>
      <w:r w:rsidRPr="00967518">
        <w:t>KEY(</w:t>
      </w:r>
      <w:proofErr w:type="spellStart"/>
      <w:proofErr w:type="gramEnd"/>
      <w:r w:rsidRPr="00967518">
        <w:t>uid</w:t>
      </w:r>
      <w:proofErr w:type="spellEnd"/>
      <w:r w:rsidRPr="00967518">
        <w:t>) REFERENCES client(</w:t>
      </w:r>
      <w:proofErr w:type="spellStart"/>
      <w:r w:rsidRPr="00967518">
        <w:t>uid</w:t>
      </w:r>
      <w:proofErr w:type="spellEnd"/>
      <w:r w:rsidRPr="00967518">
        <w:t>),</w:t>
      </w:r>
    </w:p>
    <w:p w14:paraId="1D6F62D6" w14:textId="77777777" w:rsidR="00967518" w:rsidRPr="00967518" w:rsidRDefault="00967518" w:rsidP="00967518">
      <w:pPr>
        <w:pStyle w:val="code"/>
      </w:pPr>
      <w:r w:rsidRPr="00967518">
        <w:t xml:space="preserve">   FOREIGN </w:t>
      </w:r>
      <w:proofErr w:type="gramStart"/>
      <w:r w:rsidRPr="00967518">
        <w:t>KEY(</w:t>
      </w:r>
      <w:proofErr w:type="gramEnd"/>
      <w:r w:rsidRPr="00967518">
        <w:t xml:space="preserve">uid_1) REFERENCES </w:t>
      </w:r>
      <w:proofErr w:type="spellStart"/>
      <w:r w:rsidRPr="00967518">
        <w:t>Proprietaire</w:t>
      </w:r>
      <w:proofErr w:type="spellEnd"/>
      <w:r w:rsidRPr="00967518">
        <w:t>(</w:t>
      </w:r>
      <w:proofErr w:type="spellStart"/>
      <w:r w:rsidRPr="00967518">
        <w:t>uid</w:t>
      </w:r>
      <w:proofErr w:type="spellEnd"/>
      <w:r w:rsidRPr="00967518">
        <w:t>),</w:t>
      </w:r>
    </w:p>
    <w:p w14:paraId="552F7459" w14:textId="77777777" w:rsidR="00967518" w:rsidRPr="00967518" w:rsidRDefault="00967518" w:rsidP="00967518">
      <w:pPr>
        <w:pStyle w:val="code"/>
      </w:pPr>
      <w:r w:rsidRPr="00967518">
        <w:t xml:space="preserve">   FOREIGN </w:t>
      </w:r>
      <w:proofErr w:type="gramStart"/>
      <w:r w:rsidRPr="00967518">
        <w:t>KEY(</w:t>
      </w:r>
      <w:proofErr w:type="spellStart"/>
      <w:proofErr w:type="gramEnd"/>
      <w:r w:rsidRPr="00967518">
        <w:t>uid_user</w:t>
      </w:r>
      <w:proofErr w:type="spellEnd"/>
      <w:r w:rsidRPr="00967518">
        <w:t xml:space="preserve">) REFERENCES </w:t>
      </w:r>
      <w:proofErr w:type="spellStart"/>
      <w:r w:rsidRPr="00967518">
        <w:t>users</w:t>
      </w:r>
      <w:proofErr w:type="spellEnd"/>
      <w:r w:rsidRPr="00967518">
        <w:t>(</w:t>
      </w:r>
      <w:proofErr w:type="spellStart"/>
      <w:r w:rsidRPr="00967518">
        <w:t>uid_user</w:t>
      </w:r>
      <w:proofErr w:type="spellEnd"/>
      <w:r w:rsidRPr="00967518">
        <w:t>)</w:t>
      </w:r>
    </w:p>
    <w:p w14:paraId="188F548C" w14:textId="77777777" w:rsidR="00967518" w:rsidRPr="00967518" w:rsidRDefault="00967518" w:rsidP="00967518">
      <w:pPr>
        <w:pStyle w:val="code"/>
      </w:pPr>
      <w:r w:rsidRPr="00967518">
        <w:t>);</w:t>
      </w:r>
    </w:p>
    <w:p w14:paraId="4DAB4D02" w14:textId="77777777" w:rsidR="00967518" w:rsidRPr="00967518" w:rsidRDefault="00967518" w:rsidP="00967518">
      <w:pPr>
        <w:pStyle w:val="code"/>
      </w:pPr>
    </w:p>
    <w:p w14:paraId="3FB630E0" w14:textId="77777777" w:rsidR="00967518" w:rsidRPr="00967518" w:rsidRDefault="00967518" w:rsidP="00967518">
      <w:pPr>
        <w:pStyle w:val="code"/>
      </w:pPr>
      <w:r w:rsidRPr="00967518">
        <w:t xml:space="preserve">CREATE TABLE </w:t>
      </w:r>
      <w:proofErr w:type="gramStart"/>
      <w:r w:rsidRPr="00967518">
        <w:t>ajoute(</w:t>
      </w:r>
      <w:proofErr w:type="gramEnd"/>
    </w:p>
    <w:p w14:paraId="4B7DD179" w14:textId="77777777" w:rsidR="00967518" w:rsidRPr="00967518" w:rsidRDefault="00967518" w:rsidP="00967518">
      <w:pPr>
        <w:pStyle w:val="code"/>
      </w:pPr>
      <w:r w:rsidRPr="00967518">
        <w:t xml:space="preserve">   </w:t>
      </w:r>
      <w:proofErr w:type="spellStart"/>
      <w:proofErr w:type="gramStart"/>
      <w:r w:rsidRPr="00967518">
        <w:t>uid</w:t>
      </w:r>
      <w:proofErr w:type="gramEnd"/>
      <w:r w:rsidRPr="00967518">
        <w:t>_user</w:t>
      </w:r>
      <w:proofErr w:type="spellEnd"/>
      <w:r w:rsidRPr="00967518">
        <w:t xml:space="preserve"> VARCHAR(50),</w:t>
      </w:r>
    </w:p>
    <w:p w14:paraId="34D9EF77" w14:textId="77777777" w:rsidR="00967518" w:rsidRPr="00967518" w:rsidRDefault="00967518" w:rsidP="00967518">
      <w:pPr>
        <w:pStyle w:val="code"/>
      </w:pPr>
      <w:r w:rsidRPr="00967518">
        <w:t xml:space="preserve">   </w:t>
      </w:r>
      <w:proofErr w:type="spellStart"/>
      <w:proofErr w:type="gramStart"/>
      <w:r w:rsidRPr="00967518">
        <w:t>id</w:t>
      </w:r>
      <w:proofErr w:type="gramEnd"/>
      <w:r w:rsidRPr="00967518">
        <w:t>_event</w:t>
      </w:r>
      <w:proofErr w:type="spellEnd"/>
      <w:r w:rsidRPr="00967518">
        <w:t xml:space="preserve"> VARCHAR(50),</w:t>
      </w:r>
    </w:p>
    <w:p w14:paraId="27C48046" w14:textId="77777777" w:rsidR="00967518" w:rsidRPr="00967518" w:rsidRDefault="00967518" w:rsidP="00967518">
      <w:pPr>
        <w:pStyle w:val="code"/>
      </w:pPr>
      <w:r w:rsidRPr="00967518">
        <w:t xml:space="preserve">   PRIMARY </w:t>
      </w:r>
      <w:proofErr w:type="gramStart"/>
      <w:r w:rsidRPr="00967518">
        <w:t>KEY(</w:t>
      </w:r>
      <w:proofErr w:type="spellStart"/>
      <w:proofErr w:type="gramEnd"/>
      <w:r w:rsidRPr="00967518">
        <w:t>uid_user</w:t>
      </w:r>
      <w:proofErr w:type="spellEnd"/>
      <w:r w:rsidRPr="00967518">
        <w:t xml:space="preserve">, </w:t>
      </w:r>
      <w:proofErr w:type="spellStart"/>
      <w:r w:rsidRPr="00967518">
        <w:t>id_event</w:t>
      </w:r>
      <w:proofErr w:type="spellEnd"/>
      <w:r w:rsidRPr="00967518">
        <w:t>),</w:t>
      </w:r>
    </w:p>
    <w:p w14:paraId="3879C151" w14:textId="77777777" w:rsidR="00967518" w:rsidRPr="00967518" w:rsidRDefault="00967518" w:rsidP="00967518">
      <w:pPr>
        <w:pStyle w:val="code"/>
      </w:pPr>
      <w:r w:rsidRPr="00967518">
        <w:t xml:space="preserve">   FOREIGN </w:t>
      </w:r>
      <w:proofErr w:type="gramStart"/>
      <w:r w:rsidRPr="00967518">
        <w:t>KEY(</w:t>
      </w:r>
      <w:proofErr w:type="spellStart"/>
      <w:proofErr w:type="gramEnd"/>
      <w:r w:rsidRPr="00967518">
        <w:t>uid_user</w:t>
      </w:r>
      <w:proofErr w:type="spellEnd"/>
      <w:r w:rsidRPr="00967518">
        <w:t xml:space="preserve">) REFERENCES </w:t>
      </w:r>
      <w:proofErr w:type="spellStart"/>
      <w:r w:rsidRPr="00967518">
        <w:t>users</w:t>
      </w:r>
      <w:proofErr w:type="spellEnd"/>
      <w:r w:rsidRPr="00967518">
        <w:t>(</w:t>
      </w:r>
      <w:proofErr w:type="spellStart"/>
      <w:r w:rsidRPr="00967518">
        <w:t>uid_user</w:t>
      </w:r>
      <w:proofErr w:type="spellEnd"/>
      <w:r w:rsidRPr="00967518">
        <w:t>),</w:t>
      </w:r>
    </w:p>
    <w:p w14:paraId="31FA09A2" w14:textId="77777777" w:rsidR="00967518" w:rsidRPr="00967518" w:rsidRDefault="00967518" w:rsidP="00967518">
      <w:pPr>
        <w:pStyle w:val="code"/>
      </w:pPr>
      <w:r w:rsidRPr="00967518">
        <w:t xml:space="preserve">   FOREIGN </w:t>
      </w:r>
      <w:proofErr w:type="gramStart"/>
      <w:r w:rsidRPr="00967518">
        <w:t>KEY(</w:t>
      </w:r>
      <w:proofErr w:type="spellStart"/>
      <w:proofErr w:type="gramEnd"/>
      <w:r w:rsidRPr="00967518">
        <w:t>id_event</w:t>
      </w:r>
      <w:proofErr w:type="spellEnd"/>
      <w:r w:rsidRPr="00967518">
        <w:t xml:space="preserve">) REFERENCES </w:t>
      </w:r>
      <w:proofErr w:type="spellStart"/>
      <w:r w:rsidRPr="00967518">
        <w:t>event</w:t>
      </w:r>
      <w:proofErr w:type="spellEnd"/>
      <w:r w:rsidRPr="00967518">
        <w:t>(</w:t>
      </w:r>
      <w:proofErr w:type="spellStart"/>
      <w:r w:rsidRPr="00967518">
        <w:t>id_event</w:t>
      </w:r>
      <w:proofErr w:type="spellEnd"/>
      <w:r w:rsidRPr="00967518">
        <w:t>)</w:t>
      </w:r>
    </w:p>
    <w:p w14:paraId="60505115" w14:textId="77777777" w:rsidR="00967518" w:rsidRPr="00967518" w:rsidRDefault="00967518" w:rsidP="00967518">
      <w:pPr>
        <w:pStyle w:val="code"/>
      </w:pPr>
      <w:r w:rsidRPr="00967518">
        <w:t>);</w:t>
      </w:r>
    </w:p>
    <w:p w14:paraId="04438C8B" w14:textId="77777777" w:rsidR="00967518" w:rsidRPr="00967518" w:rsidRDefault="00967518" w:rsidP="00967518">
      <w:pPr>
        <w:pStyle w:val="code"/>
      </w:pPr>
    </w:p>
    <w:p w14:paraId="445804AB" w14:textId="77777777" w:rsidR="00967518" w:rsidRPr="00967518" w:rsidRDefault="00967518" w:rsidP="00967518"/>
    <w:p w14:paraId="30C445F3" w14:textId="77777777" w:rsidR="005411EC" w:rsidRPr="005411EC" w:rsidRDefault="005411EC" w:rsidP="005411EC"/>
    <w:p w14:paraId="29C64FEE" w14:textId="6B447AF0" w:rsidR="00982695" w:rsidRDefault="00982695" w:rsidP="00313178">
      <w:pPr>
        <w:pStyle w:val="Heading1"/>
      </w:pPr>
      <w:bookmarkStart w:id="19" w:name="_Toc183437335"/>
      <w:r>
        <w:t>Solution mise en place</w:t>
      </w:r>
      <w:bookmarkEnd w:id="19"/>
      <w:r>
        <w:t xml:space="preserve"> </w:t>
      </w:r>
    </w:p>
    <w:p w14:paraId="1C0E0D4A" w14:textId="77777777" w:rsidR="00AF0512" w:rsidRDefault="00AF0512" w:rsidP="00AF0512"/>
    <w:p w14:paraId="14145554" w14:textId="40B1A8F4" w:rsidR="00AF0512" w:rsidRDefault="00AF0512" w:rsidP="00AF0512">
      <w:r>
        <w:t xml:space="preserve">Donc pour la réalisation de </w:t>
      </w:r>
      <w:proofErr w:type="spellStart"/>
      <w:r>
        <w:t>se</w:t>
      </w:r>
      <w:proofErr w:type="spellEnd"/>
      <w:r>
        <w:t xml:space="preserve"> projet nous avons </w:t>
      </w:r>
      <w:proofErr w:type="spellStart"/>
      <w:r>
        <w:t>utiliser</w:t>
      </w:r>
      <w:proofErr w:type="spellEnd"/>
      <w:r>
        <w:t xml:space="preserve"> la langue de programmation python </w:t>
      </w:r>
      <w:r w:rsidR="003365C8">
        <w:t xml:space="preserve">car il y a </w:t>
      </w:r>
      <w:proofErr w:type="gramStart"/>
      <w:r w:rsidR="003365C8">
        <w:t>un simplici</w:t>
      </w:r>
      <w:r w:rsidR="004D54D9">
        <w:t>té</w:t>
      </w:r>
      <w:proofErr w:type="gramEnd"/>
      <w:r w:rsidR="004D54D9">
        <w:t xml:space="preserve"> </w:t>
      </w:r>
      <w:r w:rsidR="005A2C9B">
        <w:t>d’</w:t>
      </w:r>
      <w:proofErr w:type="spellStart"/>
      <w:r w:rsidR="005A2C9B">
        <w:t>utilisasation</w:t>
      </w:r>
      <w:proofErr w:type="spellEnd"/>
      <w:r w:rsidR="005A2C9B">
        <w:t xml:space="preserve"> de plus il possèdent un grand nombre de </w:t>
      </w:r>
      <w:proofErr w:type="spellStart"/>
      <w:r w:rsidR="005A2C9B">
        <w:t>framework</w:t>
      </w:r>
      <w:proofErr w:type="spellEnd"/>
      <w:r w:rsidR="005A2C9B">
        <w:t xml:space="preserve"> et de bibliothèque </w:t>
      </w:r>
    </w:p>
    <w:p w14:paraId="24E3C286" w14:textId="3C3DF879" w:rsidR="000B6546" w:rsidRDefault="00714E1D" w:rsidP="00AF0512">
      <w:r>
        <w:t xml:space="preserve">Nous avons </w:t>
      </w:r>
      <w:r w:rsidR="00B1576F">
        <w:t>utilisé</w:t>
      </w:r>
      <w:r>
        <w:t xml:space="preserve"> </w:t>
      </w:r>
      <w:proofErr w:type="gramStart"/>
      <w:r w:rsidR="00000023">
        <w:t>certain bibliothèque</w:t>
      </w:r>
      <w:proofErr w:type="gramEnd"/>
      <w:r w:rsidR="00000023">
        <w:t xml:space="preserve"> pour faire </w:t>
      </w:r>
      <w:r w:rsidR="00B1576F">
        <w:t>ce</w:t>
      </w:r>
      <w:r w:rsidR="00863F17">
        <w:t xml:space="preserve"> projet tel que</w:t>
      </w:r>
      <w:r w:rsidR="000B6546">
        <w:t> :</w:t>
      </w:r>
    </w:p>
    <w:p w14:paraId="54E67700" w14:textId="2CA66463" w:rsidR="00D0361B" w:rsidRDefault="00AC2A98" w:rsidP="00AC2A98">
      <w:pPr>
        <w:pStyle w:val="ListParagraph"/>
        <w:numPr>
          <w:ilvl w:val="1"/>
          <w:numId w:val="3"/>
        </w:numPr>
      </w:pPr>
      <w:r>
        <w:t>PY</w:t>
      </w:r>
      <w:r w:rsidR="00D0361B">
        <w:t>Qt</w:t>
      </w:r>
      <w:r>
        <w:t>5</w:t>
      </w:r>
      <w:r w:rsidR="00B1576F">
        <w:t xml:space="preserve"> pour </w:t>
      </w:r>
      <w:proofErr w:type="spellStart"/>
      <w:r w:rsidR="00B1576F">
        <w:t>linterface</w:t>
      </w:r>
      <w:proofErr w:type="spellEnd"/>
    </w:p>
    <w:p w14:paraId="0EFEFFCF" w14:textId="63757AC3" w:rsidR="00AC2A98" w:rsidRDefault="00AC2A98" w:rsidP="00AC2A98">
      <w:pPr>
        <w:pStyle w:val="ListParagraph"/>
        <w:numPr>
          <w:ilvl w:val="1"/>
          <w:numId w:val="3"/>
        </w:numPr>
      </w:pPr>
      <w:r>
        <w:t>LDAP3</w:t>
      </w:r>
      <w:r w:rsidR="00B1576F">
        <w:t xml:space="preserve"> pour la connexion pour </w:t>
      </w:r>
      <w:proofErr w:type="spellStart"/>
      <w:r w:rsidR="00B1576F">
        <w:t>ldap</w:t>
      </w:r>
      <w:proofErr w:type="spellEnd"/>
    </w:p>
    <w:p w14:paraId="68A7EB76" w14:textId="096ED40B" w:rsidR="00B1576F" w:rsidRDefault="006F6871" w:rsidP="00B1576F">
      <w:pPr>
        <w:pStyle w:val="ListParagraph"/>
        <w:numPr>
          <w:ilvl w:val="1"/>
          <w:numId w:val="3"/>
        </w:numPr>
      </w:pPr>
      <w:r>
        <w:t>Psycopg</w:t>
      </w:r>
      <w:r w:rsidR="00F612F7">
        <w:t>2</w:t>
      </w:r>
      <w:r w:rsidR="00B1576F">
        <w:t xml:space="preserve"> pour la base de données </w:t>
      </w:r>
      <w:proofErr w:type="spellStart"/>
      <w:r w:rsidR="00B1576F">
        <w:t>postegre</w:t>
      </w:r>
      <w:proofErr w:type="spellEnd"/>
      <w:r w:rsidR="00B1576F">
        <w:t xml:space="preserve"> </w:t>
      </w:r>
    </w:p>
    <w:p w14:paraId="370C8695" w14:textId="19AEADEC" w:rsidR="00F612F7" w:rsidRDefault="00F612F7">
      <w:pPr>
        <w:pStyle w:val="ListParagraph"/>
        <w:numPr>
          <w:ilvl w:val="1"/>
          <w:numId w:val="3"/>
        </w:numPr>
      </w:pPr>
      <w:proofErr w:type="spellStart"/>
      <w:r>
        <w:t>Private</w:t>
      </w:r>
      <w:proofErr w:type="spellEnd"/>
      <w:r>
        <w:t xml:space="preserve"> </w:t>
      </w:r>
    </w:p>
    <w:p w14:paraId="448D5C12" w14:textId="32C53EC4" w:rsidR="00A041EF" w:rsidRDefault="00B1576F" w:rsidP="00AC2A98">
      <w:pPr>
        <w:pStyle w:val="ListParagraph"/>
        <w:numPr>
          <w:ilvl w:val="1"/>
          <w:numId w:val="3"/>
        </w:numPr>
      </w:pPr>
      <w:proofErr w:type="spellStart"/>
      <w:r>
        <w:t>C</w:t>
      </w:r>
      <w:r w:rsidR="00A041EF">
        <w:t>onfig</w:t>
      </w:r>
      <w:r>
        <w:t>parser</w:t>
      </w:r>
      <w:proofErr w:type="spellEnd"/>
      <w:r w:rsidR="00634E2E">
        <w:t xml:space="preserve"> pour la lecture </w:t>
      </w:r>
      <w:proofErr w:type="gramStart"/>
      <w:r w:rsidR="00634E2E">
        <w:t>de .</w:t>
      </w:r>
      <w:proofErr w:type="spellStart"/>
      <w:r w:rsidR="00634E2E">
        <w:t>env</w:t>
      </w:r>
      <w:proofErr w:type="spellEnd"/>
      <w:proofErr w:type="gramEnd"/>
      <w:r w:rsidR="00634E2E">
        <w:t xml:space="preserve"> </w:t>
      </w:r>
    </w:p>
    <w:p w14:paraId="1E087177" w14:textId="77777777" w:rsidR="006F6871" w:rsidRPr="00AF0512" w:rsidRDefault="006F6871" w:rsidP="00B1576F"/>
    <w:p w14:paraId="3A7CE4D5" w14:textId="77777777" w:rsidR="00D54CB2" w:rsidRDefault="00D54CB2" w:rsidP="00D54CB2"/>
    <w:p w14:paraId="416B3EB2" w14:textId="77777777" w:rsidR="0007420C" w:rsidRDefault="0007420C" w:rsidP="00D54CB2"/>
    <w:p w14:paraId="3B7E924D" w14:textId="232618B6" w:rsidR="00F02E46" w:rsidRDefault="00F02E46" w:rsidP="00F02E46">
      <w:pPr>
        <w:rPr>
          <w:rFonts w:asciiTheme="majorHAnsi" w:eastAsiaTheme="majorEastAsia" w:hAnsiTheme="majorHAnsi" w:cstheme="majorBidi"/>
          <w:color w:val="0F4761" w:themeColor="accent1" w:themeShade="BF"/>
          <w:sz w:val="40"/>
          <w:szCs w:val="40"/>
        </w:rPr>
      </w:pPr>
    </w:p>
    <w:p w14:paraId="40A18F2F" w14:textId="311A9F30" w:rsidR="00C85D29" w:rsidRDefault="00C85D29" w:rsidP="00F02E46">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Table des illustrations</w:t>
      </w:r>
    </w:p>
    <w:p w14:paraId="20285579" w14:textId="1F4C9016" w:rsidR="00C85D29" w:rsidRDefault="00C85D29">
      <w:pPr>
        <w:pStyle w:val="TableofFigures"/>
        <w:tabs>
          <w:tab w:val="right" w:leader="dot" w:pos="9062"/>
        </w:tabs>
        <w:rPr>
          <w:rFonts w:eastAsiaTheme="minorEastAsia"/>
          <w:noProof/>
          <w:sz w:val="24"/>
          <w:szCs w:val="24"/>
          <w:lang w:eastAsia="fr-FR"/>
        </w:rPr>
      </w:pPr>
      <w:r>
        <w:fldChar w:fldCharType="begin"/>
      </w:r>
      <w:r>
        <w:instrText xml:space="preserve"> TOC \h \z \c "Figure" </w:instrText>
      </w:r>
      <w:r>
        <w:fldChar w:fldCharType="separate"/>
      </w:r>
      <w:hyperlink w:anchor="_Toc183442889" w:history="1">
        <w:r w:rsidRPr="00835B57">
          <w:rPr>
            <w:rStyle w:val="Hyperlink"/>
            <w:noProof/>
          </w:rPr>
          <w:t>Figure 1: diagramme de cas d'utilisation</w:t>
        </w:r>
        <w:r>
          <w:rPr>
            <w:noProof/>
            <w:webHidden/>
          </w:rPr>
          <w:tab/>
        </w:r>
        <w:r>
          <w:rPr>
            <w:noProof/>
            <w:webHidden/>
          </w:rPr>
          <w:fldChar w:fldCharType="begin"/>
        </w:r>
        <w:r>
          <w:rPr>
            <w:noProof/>
            <w:webHidden/>
          </w:rPr>
          <w:instrText xml:space="preserve"> PAGEREF _Toc183442889 \h </w:instrText>
        </w:r>
        <w:r>
          <w:rPr>
            <w:noProof/>
            <w:webHidden/>
          </w:rPr>
        </w:r>
        <w:r>
          <w:rPr>
            <w:noProof/>
            <w:webHidden/>
          </w:rPr>
          <w:fldChar w:fldCharType="separate"/>
        </w:r>
        <w:r>
          <w:rPr>
            <w:noProof/>
            <w:webHidden/>
          </w:rPr>
          <w:t>4</w:t>
        </w:r>
        <w:r>
          <w:rPr>
            <w:noProof/>
            <w:webHidden/>
          </w:rPr>
          <w:fldChar w:fldCharType="end"/>
        </w:r>
      </w:hyperlink>
    </w:p>
    <w:p w14:paraId="4663C4AB" w14:textId="75D1DC9E" w:rsidR="00C85D29" w:rsidRDefault="00C85D29">
      <w:pPr>
        <w:pStyle w:val="TableofFigures"/>
        <w:tabs>
          <w:tab w:val="right" w:leader="dot" w:pos="9062"/>
        </w:tabs>
        <w:rPr>
          <w:rFonts w:eastAsiaTheme="minorEastAsia"/>
          <w:noProof/>
          <w:sz w:val="24"/>
          <w:szCs w:val="24"/>
          <w:lang w:eastAsia="fr-FR"/>
        </w:rPr>
      </w:pPr>
      <w:hyperlink w:anchor="_Toc183442890" w:history="1">
        <w:r w:rsidRPr="00835B57">
          <w:rPr>
            <w:rStyle w:val="Hyperlink"/>
            <w:noProof/>
          </w:rPr>
          <w:t>Figure 2 : diagramme de classe</w:t>
        </w:r>
        <w:r>
          <w:rPr>
            <w:noProof/>
            <w:webHidden/>
          </w:rPr>
          <w:tab/>
        </w:r>
        <w:r>
          <w:rPr>
            <w:noProof/>
            <w:webHidden/>
          </w:rPr>
          <w:fldChar w:fldCharType="begin"/>
        </w:r>
        <w:r>
          <w:rPr>
            <w:noProof/>
            <w:webHidden/>
          </w:rPr>
          <w:instrText xml:space="preserve"> PAGEREF _Toc183442890 \h </w:instrText>
        </w:r>
        <w:r>
          <w:rPr>
            <w:noProof/>
            <w:webHidden/>
          </w:rPr>
        </w:r>
        <w:r>
          <w:rPr>
            <w:noProof/>
            <w:webHidden/>
          </w:rPr>
          <w:fldChar w:fldCharType="separate"/>
        </w:r>
        <w:r>
          <w:rPr>
            <w:noProof/>
            <w:webHidden/>
          </w:rPr>
          <w:t>5</w:t>
        </w:r>
        <w:r>
          <w:rPr>
            <w:noProof/>
            <w:webHidden/>
          </w:rPr>
          <w:fldChar w:fldCharType="end"/>
        </w:r>
      </w:hyperlink>
    </w:p>
    <w:p w14:paraId="7C7CB96C" w14:textId="7208E031" w:rsidR="00C85D29" w:rsidRDefault="00C85D29">
      <w:pPr>
        <w:pStyle w:val="TableofFigures"/>
        <w:tabs>
          <w:tab w:val="right" w:leader="dot" w:pos="9062"/>
        </w:tabs>
        <w:rPr>
          <w:rFonts w:eastAsiaTheme="minorEastAsia"/>
          <w:noProof/>
          <w:sz w:val="24"/>
          <w:szCs w:val="24"/>
          <w:lang w:eastAsia="fr-FR"/>
        </w:rPr>
      </w:pPr>
      <w:hyperlink w:anchor="_Toc183442891" w:history="1">
        <w:r w:rsidRPr="00835B57">
          <w:rPr>
            <w:rStyle w:val="Hyperlink"/>
            <w:noProof/>
          </w:rPr>
          <w:t>Figure 3 : MLD V2</w:t>
        </w:r>
        <w:r>
          <w:rPr>
            <w:noProof/>
            <w:webHidden/>
          </w:rPr>
          <w:tab/>
        </w:r>
        <w:r>
          <w:rPr>
            <w:noProof/>
            <w:webHidden/>
          </w:rPr>
          <w:fldChar w:fldCharType="begin"/>
        </w:r>
        <w:r>
          <w:rPr>
            <w:noProof/>
            <w:webHidden/>
          </w:rPr>
          <w:instrText xml:space="preserve"> PAGEREF _Toc183442891 \h </w:instrText>
        </w:r>
        <w:r>
          <w:rPr>
            <w:noProof/>
            <w:webHidden/>
          </w:rPr>
        </w:r>
        <w:r>
          <w:rPr>
            <w:noProof/>
            <w:webHidden/>
          </w:rPr>
          <w:fldChar w:fldCharType="separate"/>
        </w:r>
        <w:r>
          <w:rPr>
            <w:noProof/>
            <w:webHidden/>
          </w:rPr>
          <w:t>8</w:t>
        </w:r>
        <w:r>
          <w:rPr>
            <w:noProof/>
            <w:webHidden/>
          </w:rPr>
          <w:fldChar w:fldCharType="end"/>
        </w:r>
      </w:hyperlink>
    </w:p>
    <w:p w14:paraId="57E25440" w14:textId="1AE5C327" w:rsidR="00C85D29" w:rsidRDefault="00C85D29">
      <w:pPr>
        <w:pStyle w:val="TableofFigures"/>
        <w:tabs>
          <w:tab w:val="right" w:leader="dot" w:pos="9062"/>
        </w:tabs>
        <w:rPr>
          <w:rFonts w:eastAsiaTheme="minorEastAsia"/>
          <w:noProof/>
          <w:sz w:val="24"/>
          <w:szCs w:val="24"/>
          <w:lang w:eastAsia="fr-FR"/>
        </w:rPr>
      </w:pPr>
      <w:hyperlink w:anchor="_Toc183442892" w:history="1">
        <w:r w:rsidRPr="00835B57">
          <w:rPr>
            <w:rStyle w:val="Hyperlink"/>
            <w:noProof/>
          </w:rPr>
          <w:t>Figure 4:MLD V2</w:t>
        </w:r>
        <w:r>
          <w:rPr>
            <w:noProof/>
            <w:webHidden/>
          </w:rPr>
          <w:tab/>
        </w:r>
        <w:r>
          <w:rPr>
            <w:noProof/>
            <w:webHidden/>
          </w:rPr>
          <w:fldChar w:fldCharType="begin"/>
        </w:r>
        <w:r>
          <w:rPr>
            <w:noProof/>
            <w:webHidden/>
          </w:rPr>
          <w:instrText xml:space="preserve"> PAGEREF _Toc183442892 \h </w:instrText>
        </w:r>
        <w:r>
          <w:rPr>
            <w:noProof/>
            <w:webHidden/>
          </w:rPr>
        </w:r>
        <w:r>
          <w:rPr>
            <w:noProof/>
            <w:webHidden/>
          </w:rPr>
          <w:fldChar w:fldCharType="separate"/>
        </w:r>
        <w:r>
          <w:rPr>
            <w:noProof/>
            <w:webHidden/>
          </w:rPr>
          <w:t>11</w:t>
        </w:r>
        <w:r>
          <w:rPr>
            <w:noProof/>
            <w:webHidden/>
          </w:rPr>
          <w:fldChar w:fldCharType="end"/>
        </w:r>
      </w:hyperlink>
    </w:p>
    <w:p w14:paraId="19A2D538" w14:textId="20C70A5F" w:rsidR="00C85D29" w:rsidRPr="00F02E46" w:rsidRDefault="00C85D29" w:rsidP="00F02E46">
      <w:r>
        <w:fldChar w:fldCharType="end"/>
      </w:r>
    </w:p>
    <w:p w14:paraId="1577E3BA" w14:textId="77777777" w:rsidR="0074024E" w:rsidRPr="0074024E" w:rsidRDefault="0074024E" w:rsidP="0074024E"/>
    <w:sectPr w:rsidR="0074024E" w:rsidRPr="0074024E">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10184" w14:textId="77777777" w:rsidR="00A076FE" w:rsidRDefault="00A076FE" w:rsidP="00C9422A">
      <w:pPr>
        <w:spacing w:after="0" w:line="240" w:lineRule="auto"/>
      </w:pPr>
      <w:r>
        <w:separator/>
      </w:r>
    </w:p>
  </w:endnote>
  <w:endnote w:type="continuationSeparator" w:id="0">
    <w:p w14:paraId="69B4BB66" w14:textId="77777777" w:rsidR="00A076FE" w:rsidRDefault="00A076FE" w:rsidP="00C9422A">
      <w:pPr>
        <w:spacing w:after="0" w:line="240" w:lineRule="auto"/>
      </w:pPr>
      <w:r>
        <w:continuationSeparator/>
      </w:r>
    </w:p>
  </w:endnote>
  <w:endnote w:type="continuationNotice" w:id="1">
    <w:p w14:paraId="154C3A24" w14:textId="77777777" w:rsidR="00A076FE" w:rsidRDefault="00A076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F6B89" w14:textId="29C1A92A" w:rsidR="00C9422A" w:rsidRDefault="00C27A2F" w:rsidP="00C27A2F">
    <w:pPr>
      <w:pStyle w:val="Footer"/>
      <w:tabs>
        <w:tab w:val="clear" w:pos="9072"/>
      </w:tabs>
    </w:pPr>
    <w:r>
      <w:fldChar w:fldCharType="begin"/>
    </w:r>
    <w:r>
      <w:instrText xml:space="preserve"> PAGE   \* MERGEFORMAT </w:instrText>
    </w:r>
    <w:r>
      <w:fldChar w:fldCharType="separate"/>
    </w:r>
    <w:r>
      <w:rPr>
        <w:noProof/>
      </w:rPr>
      <w:t>1</w:t>
    </w:r>
    <w:r>
      <w:fldChar w:fldCharType="end"/>
    </w:r>
    <w:r>
      <w:t>/</w:t>
    </w:r>
    <w:fldSimple w:instr="NUMPAGES   \* MERGEFORMAT">
      <w:r>
        <w:rPr>
          <w:noProof/>
        </w:rPr>
        <w:t>7</w:t>
      </w:r>
    </w:fldSimple>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A4675" w14:textId="77777777" w:rsidR="00A076FE" w:rsidRDefault="00A076FE" w:rsidP="00C9422A">
      <w:pPr>
        <w:spacing w:after="0" w:line="240" w:lineRule="auto"/>
      </w:pPr>
      <w:r>
        <w:separator/>
      </w:r>
    </w:p>
  </w:footnote>
  <w:footnote w:type="continuationSeparator" w:id="0">
    <w:p w14:paraId="0A2274AD" w14:textId="77777777" w:rsidR="00A076FE" w:rsidRDefault="00A076FE" w:rsidP="00C9422A">
      <w:pPr>
        <w:spacing w:after="0" w:line="240" w:lineRule="auto"/>
      </w:pPr>
      <w:r>
        <w:continuationSeparator/>
      </w:r>
    </w:p>
  </w:footnote>
  <w:footnote w:type="continuationNotice" w:id="1">
    <w:p w14:paraId="24253ABE" w14:textId="77777777" w:rsidR="00A076FE" w:rsidRDefault="00A076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90D4A" w14:textId="366AB442" w:rsidR="005F6965" w:rsidRDefault="005F6965">
    <w:pPr>
      <w:pStyle w:val="Header"/>
    </w:pPr>
    <w:proofErr w:type="gramStart"/>
    <w:r>
      <w:t>Lucas  Troussier</w:t>
    </w:r>
    <w:proofErr w:type="gramEnd"/>
    <w:r>
      <w:t xml:space="preserve"> –vriez </w:t>
    </w:r>
  </w:p>
  <w:p w14:paraId="1E61C986" w14:textId="57C57329" w:rsidR="005F6965" w:rsidRDefault="005F6965">
    <w:pPr>
      <w:pStyle w:val="Header"/>
    </w:pPr>
    <w:r>
      <w:t xml:space="preserve">Issam </w:t>
    </w:r>
    <w:proofErr w:type="spellStart"/>
    <w:ins w:id="20" w:author="Unknown" w:date="2024-11-25T06:16:00Z" w16du:dateUtc="2024-11-25T14:16:00Z">
      <w:r>
        <w:t>Mo</w:t>
      </w:r>
      <w:r w:rsidR="006D514E">
        <w:t>ussi</w:t>
      </w:r>
    </w:ins>
    <w:proofErr w:type="spellEnd"/>
  </w:p>
  <w:p w14:paraId="20F4A6AA" w14:textId="4E82B880" w:rsidR="6217BD7A" w:rsidRDefault="6217BD7A" w:rsidP="6217BD7A">
    <w:pPr>
      <w:pStyle w:val="Header"/>
    </w:pPr>
    <w:r>
      <w:t>Gaël Botton</w:t>
    </w:r>
    <w:r>
      <w:tab/>
    </w:r>
    <w:r>
      <w:tab/>
      <w:t>SIO2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64B00"/>
    <w:multiLevelType w:val="multilevel"/>
    <w:tmpl w:val="E52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4A4A8"/>
    <w:multiLevelType w:val="hybridMultilevel"/>
    <w:tmpl w:val="FFFFFFFF"/>
    <w:lvl w:ilvl="0" w:tplc="1056FA64">
      <w:start w:val="1"/>
      <w:numFmt w:val="bullet"/>
      <w:lvlText w:val=""/>
      <w:lvlJc w:val="left"/>
      <w:pPr>
        <w:ind w:left="720" w:hanging="360"/>
      </w:pPr>
      <w:rPr>
        <w:rFonts w:ascii="Symbol" w:hAnsi="Symbol" w:hint="default"/>
      </w:rPr>
    </w:lvl>
    <w:lvl w:ilvl="1" w:tplc="93D4933A">
      <w:start w:val="1"/>
      <w:numFmt w:val="bullet"/>
      <w:lvlText w:val="o"/>
      <w:lvlJc w:val="left"/>
      <w:pPr>
        <w:ind w:left="1440" w:hanging="360"/>
      </w:pPr>
      <w:rPr>
        <w:rFonts w:ascii="Courier New" w:hAnsi="Courier New" w:hint="default"/>
      </w:rPr>
    </w:lvl>
    <w:lvl w:ilvl="2" w:tplc="B6D497D8">
      <w:start w:val="1"/>
      <w:numFmt w:val="bullet"/>
      <w:lvlText w:val=""/>
      <w:lvlJc w:val="left"/>
      <w:pPr>
        <w:ind w:left="2160" w:hanging="360"/>
      </w:pPr>
      <w:rPr>
        <w:rFonts w:ascii="Wingdings" w:hAnsi="Wingdings" w:hint="default"/>
      </w:rPr>
    </w:lvl>
    <w:lvl w:ilvl="3" w:tplc="B8BCA1BA">
      <w:start w:val="1"/>
      <w:numFmt w:val="bullet"/>
      <w:lvlText w:val=""/>
      <w:lvlJc w:val="left"/>
      <w:pPr>
        <w:ind w:left="2880" w:hanging="360"/>
      </w:pPr>
      <w:rPr>
        <w:rFonts w:ascii="Symbol" w:hAnsi="Symbol" w:hint="default"/>
      </w:rPr>
    </w:lvl>
    <w:lvl w:ilvl="4" w:tplc="C9B229D0">
      <w:start w:val="1"/>
      <w:numFmt w:val="bullet"/>
      <w:lvlText w:val="o"/>
      <w:lvlJc w:val="left"/>
      <w:pPr>
        <w:ind w:left="3600" w:hanging="360"/>
      </w:pPr>
      <w:rPr>
        <w:rFonts w:ascii="Courier New" w:hAnsi="Courier New" w:hint="default"/>
      </w:rPr>
    </w:lvl>
    <w:lvl w:ilvl="5" w:tplc="9884A5D6">
      <w:start w:val="1"/>
      <w:numFmt w:val="bullet"/>
      <w:lvlText w:val=""/>
      <w:lvlJc w:val="left"/>
      <w:pPr>
        <w:ind w:left="4320" w:hanging="360"/>
      </w:pPr>
      <w:rPr>
        <w:rFonts w:ascii="Wingdings" w:hAnsi="Wingdings" w:hint="default"/>
      </w:rPr>
    </w:lvl>
    <w:lvl w:ilvl="6" w:tplc="701A0B20">
      <w:start w:val="1"/>
      <w:numFmt w:val="bullet"/>
      <w:lvlText w:val=""/>
      <w:lvlJc w:val="left"/>
      <w:pPr>
        <w:ind w:left="5040" w:hanging="360"/>
      </w:pPr>
      <w:rPr>
        <w:rFonts w:ascii="Symbol" w:hAnsi="Symbol" w:hint="default"/>
      </w:rPr>
    </w:lvl>
    <w:lvl w:ilvl="7" w:tplc="4160702C">
      <w:start w:val="1"/>
      <w:numFmt w:val="bullet"/>
      <w:lvlText w:val="o"/>
      <w:lvlJc w:val="left"/>
      <w:pPr>
        <w:ind w:left="5760" w:hanging="360"/>
      </w:pPr>
      <w:rPr>
        <w:rFonts w:ascii="Courier New" w:hAnsi="Courier New" w:hint="default"/>
      </w:rPr>
    </w:lvl>
    <w:lvl w:ilvl="8" w:tplc="CFF8F95A">
      <w:start w:val="1"/>
      <w:numFmt w:val="bullet"/>
      <w:lvlText w:val=""/>
      <w:lvlJc w:val="left"/>
      <w:pPr>
        <w:ind w:left="6480" w:hanging="360"/>
      </w:pPr>
      <w:rPr>
        <w:rFonts w:ascii="Wingdings" w:hAnsi="Wingdings" w:hint="default"/>
      </w:rPr>
    </w:lvl>
  </w:abstractNum>
  <w:abstractNum w:abstractNumId="2" w15:restartNumberingAfterBreak="0">
    <w:nsid w:val="33EC11AF"/>
    <w:multiLevelType w:val="multilevel"/>
    <w:tmpl w:val="2668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E03CE"/>
    <w:multiLevelType w:val="multilevel"/>
    <w:tmpl w:val="4028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781CD8"/>
    <w:multiLevelType w:val="multilevel"/>
    <w:tmpl w:val="C336660E"/>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E6459D"/>
    <w:multiLevelType w:val="multilevel"/>
    <w:tmpl w:val="D2C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27BAF"/>
    <w:multiLevelType w:val="multilevel"/>
    <w:tmpl w:val="9DD6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B0198"/>
    <w:multiLevelType w:val="multilevel"/>
    <w:tmpl w:val="B8ECE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9F3AD"/>
    <w:multiLevelType w:val="hybridMultilevel"/>
    <w:tmpl w:val="FFFFFFFF"/>
    <w:lvl w:ilvl="0" w:tplc="770EBF38">
      <w:start w:val="1"/>
      <w:numFmt w:val="bullet"/>
      <w:lvlText w:val=""/>
      <w:lvlJc w:val="left"/>
      <w:pPr>
        <w:ind w:left="720" w:hanging="360"/>
      </w:pPr>
      <w:rPr>
        <w:rFonts w:ascii="Symbol" w:hAnsi="Symbol" w:hint="default"/>
      </w:rPr>
    </w:lvl>
    <w:lvl w:ilvl="1" w:tplc="3F96D266">
      <w:start w:val="1"/>
      <w:numFmt w:val="bullet"/>
      <w:lvlText w:val="o"/>
      <w:lvlJc w:val="left"/>
      <w:pPr>
        <w:ind w:left="1440" w:hanging="360"/>
      </w:pPr>
      <w:rPr>
        <w:rFonts w:ascii="Courier New" w:hAnsi="Courier New" w:hint="default"/>
      </w:rPr>
    </w:lvl>
    <w:lvl w:ilvl="2" w:tplc="2CC8586E">
      <w:start w:val="1"/>
      <w:numFmt w:val="bullet"/>
      <w:lvlText w:val=""/>
      <w:lvlJc w:val="left"/>
      <w:pPr>
        <w:ind w:left="2160" w:hanging="360"/>
      </w:pPr>
      <w:rPr>
        <w:rFonts w:ascii="Wingdings" w:hAnsi="Wingdings" w:hint="default"/>
      </w:rPr>
    </w:lvl>
    <w:lvl w:ilvl="3" w:tplc="E8D258C6">
      <w:start w:val="1"/>
      <w:numFmt w:val="bullet"/>
      <w:lvlText w:val=""/>
      <w:lvlJc w:val="left"/>
      <w:pPr>
        <w:ind w:left="2880" w:hanging="360"/>
      </w:pPr>
      <w:rPr>
        <w:rFonts w:ascii="Symbol" w:hAnsi="Symbol" w:hint="default"/>
      </w:rPr>
    </w:lvl>
    <w:lvl w:ilvl="4" w:tplc="F5347858">
      <w:start w:val="1"/>
      <w:numFmt w:val="bullet"/>
      <w:lvlText w:val="o"/>
      <w:lvlJc w:val="left"/>
      <w:pPr>
        <w:ind w:left="3600" w:hanging="360"/>
      </w:pPr>
      <w:rPr>
        <w:rFonts w:ascii="Courier New" w:hAnsi="Courier New" w:hint="default"/>
      </w:rPr>
    </w:lvl>
    <w:lvl w:ilvl="5" w:tplc="6C709334">
      <w:start w:val="1"/>
      <w:numFmt w:val="bullet"/>
      <w:lvlText w:val=""/>
      <w:lvlJc w:val="left"/>
      <w:pPr>
        <w:ind w:left="4320" w:hanging="360"/>
      </w:pPr>
      <w:rPr>
        <w:rFonts w:ascii="Wingdings" w:hAnsi="Wingdings" w:hint="default"/>
      </w:rPr>
    </w:lvl>
    <w:lvl w:ilvl="6" w:tplc="DA244676">
      <w:start w:val="1"/>
      <w:numFmt w:val="bullet"/>
      <w:lvlText w:val=""/>
      <w:lvlJc w:val="left"/>
      <w:pPr>
        <w:ind w:left="5040" w:hanging="360"/>
      </w:pPr>
      <w:rPr>
        <w:rFonts w:ascii="Symbol" w:hAnsi="Symbol" w:hint="default"/>
      </w:rPr>
    </w:lvl>
    <w:lvl w:ilvl="7" w:tplc="A8A8A184">
      <w:start w:val="1"/>
      <w:numFmt w:val="bullet"/>
      <w:lvlText w:val="o"/>
      <w:lvlJc w:val="left"/>
      <w:pPr>
        <w:ind w:left="5760" w:hanging="360"/>
      </w:pPr>
      <w:rPr>
        <w:rFonts w:ascii="Courier New" w:hAnsi="Courier New" w:hint="default"/>
      </w:rPr>
    </w:lvl>
    <w:lvl w:ilvl="8" w:tplc="D506CEA2">
      <w:start w:val="1"/>
      <w:numFmt w:val="bullet"/>
      <w:lvlText w:val=""/>
      <w:lvlJc w:val="left"/>
      <w:pPr>
        <w:ind w:left="6480" w:hanging="360"/>
      </w:pPr>
      <w:rPr>
        <w:rFonts w:ascii="Wingdings" w:hAnsi="Wingdings" w:hint="default"/>
      </w:rPr>
    </w:lvl>
  </w:abstractNum>
  <w:abstractNum w:abstractNumId="9" w15:restartNumberingAfterBreak="0">
    <w:nsid w:val="7E75CDBB"/>
    <w:multiLevelType w:val="hybridMultilevel"/>
    <w:tmpl w:val="FFFFFFFF"/>
    <w:lvl w:ilvl="0" w:tplc="EFD0A0B2">
      <w:start w:val="1"/>
      <w:numFmt w:val="bullet"/>
      <w:lvlText w:val=""/>
      <w:lvlJc w:val="left"/>
      <w:pPr>
        <w:ind w:left="720" w:hanging="360"/>
      </w:pPr>
      <w:rPr>
        <w:rFonts w:ascii="Symbol" w:hAnsi="Symbol" w:hint="default"/>
      </w:rPr>
    </w:lvl>
    <w:lvl w:ilvl="1" w:tplc="6B587A90">
      <w:start w:val="1"/>
      <w:numFmt w:val="bullet"/>
      <w:lvlText w:val="o"/>
      <w:lvlJc w:val="left"/>
      <w:pPr>
        <w:ind w:left="1440" w:hanging="360"/>
      </w:pPr>
      <w:rPr>
        <w:rFonts w:ascii="Courier New" w:hAnsi="Courier New" w:hint="default"/>
      </w:rPr>
    </w:lvl>
    <w:lvl w:ilvl="2" w:tplc="7B3E8CCE">
      <w:start w:val="1"/>
      <w:numFmt w:val="bullet"/>
      <w:lvlText w:val=""/>
      <w:lvlJc w:val="left"/>
      <w:pPr>
        <w:ind w:left="2160" w:hanging="360"/>
      </w:pPr>
      <w:rPr>
        <w:rFonts w:ascii="Wingdings" w:hAnsi="Wingdings" w:hint="default"/>
      </w:rPr>
    </w:lvl>
    <w:lvl w:ilvl="3" w:tplc="480C7D78">
      <w:start w:val="1"/>
      <w:numFmt w:val="bullet"/>
      <w:lvlText w:val=""/>
      <w:lvlJc w:val="left"/>
      <w:pPr>
        <w:ind w:left="2880" w:hanging="360"/>
      </w:pPr>
      <w:rPr>
        <w:rFonts w:ascii="Symbol" w:hAnsi="Symbol" w:hint="default"/>
      </w:rPr>
    </w:lvl>
    <w:lvl w:ilvl="4" w:tplc="05EC94D0">
      <w:start w:val="1"/>
      <w:numFmt w:val="bullet"/>
      <w:lvlText w:val="o"/>
      <w:lvlJc w:val="left"/>
      <w:pPr>
        <w:ind w:left="3600" w:hanging="360"/>
      </w:pPr>
      <w:rPr>
        <w:rFonts w:ascii="Courier New" w:hAnsi="Courier New" w:hint="default"/>
      </w:rPr>
    </w:lvl>
    <w:lvl w:ilvl="5" w:tplc="98907A8A">
      <w:start w:val="1"/>
      <w:numFmt w:val="bullet"/>
      <w:lvlText w:val=""/>
      <w:lvlJc w:val="left"/>
      <w:pPr>
        <w:ind w:left="4320" w:hanging="360"/>
      </w:pPr>
      <w:rPr>
        <w:rFonts w:ascii="Wingdings" w:hAnsi="Wingdings" w:hint="default"/>
      </w:rPr>
    </w:lvl>
    <w:lvl w:ilvl="6" w:tplc="72A214FE">
      <w:start w:val="1"/>
      <w:numFmt w:val="bullet"/>
      <w:lvlText w:val=""/>
      <w:lvlJc w:val="left"/>
      <w:pPr>
        <w:ind w:left="5040" w:hanging="360"/>
      </w:pPr>
      <w:rPr>
        <w:rFonts w:ascii="Symbol" w:hAnsi="Symbol" w:hint="default"/>
      </w:rPr>
    </w:lvl>
    <w:lvl w:ilvl="7" w:tplc="C6646B06">
      <w:start w:val="1"/>
      <w:numFmt w:val="bullet"/>
      <w:lvlText w:val="o"/>
      <w:lvlJc w:val="left"/>
      <w:pPr>
        <w:ind w:left="5760" w:hanging="360"/>
      </w:pPr>
      <w:rPr>
        <w:rFonts w:ascii="Courier New" w:hAnsi="Courier New" w:hint="default"/>
      </w:rPr>
    </w:lvl>
    <w:lvl w:ilvl="8" w:tplc="1EDC4E44">
      <w:start w:val="1"/>
      <w:numFmt w:val="bullet"/>
      <w:lvlText w:val=""/>
      <w:lvlJc w:val="left"/>
      <w:pPr>
        <w:ind w:left="6480" w:hanging="360"/>
      </w:pPr>
      <w:rPr>
        <w:rFonts w:ascii="Wingdings" w:hAnsi="Wingdings" w:hint="default"/>
      </w:rPr>
    </w:lvl>
  </w:abstractNum>
  <w:num w:numId="1" w16cid:durableId="523709243">
    <w:abstractNumId w:val="3"/>
  </w:num>
  <w:num w:numId="2" w16cid:durableId="2123766932">
    <w:abstractNumId w:val="0"/>
  </w:num>
  <w:num w:numId="3" w16cid:durableId="273562191">
    <w:abstractNumId w:val="4"/>
  </w:num>
  <w:num w:numId="4" w16cid:durableId="1340111999">
    <w:abstractNumId w:val="2"/>
  </w:num>
  <w:num w:numId="5" w16cid:durableId="603152417">
    <w:abstractNumId w:val="7"/>
  </w:num>
  <w:num w:numId="6" w16cid:durableId="1073426517">
    <w:abstractNumId w:val="9"/>
  </w:num>
  <w:num w:numId="7" w16cid:durableId="2143499683">
    <w:abstractNumId w:val="1"/>
  </w:num>
  <w:num w:numId="8" w16cid:durableId="751006170">
    <w:abstractNumId w:val="8"/>
  </w:num>
  <w:num w:numId="9" w16cid:durableId="1150057322">
    <w:abstractNumId w:val="5"/>
  </w:num>
  <w:num w:numId="10" w16cid:durableId="1113205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2C"/>
    <w:rsid w:val="00000023"/>
    <w:rsid w:val="00004229"/>
    <w:rsid w:val="00004B22"/>
    <w:rsid w:val="00010985"/>
    <w:rsid w:val="00010F32"/>
    <w:rsid w:val="00012E4C"/>
    <w:rsid w:val="000134F4"/>
    <w:rsid w:val="00013D0C"/>
    <w:rsid w:val="00024128"/>
    <w:rsid w:val="00027AE0"/>
    <w:rsid w:val="00055A11"/>
    <w:rsid w:val="00057DEF"/>
    <w:rsid w:val="000609FD"/>
    <w:rsid w:val="000623C4"/>
    <w:rsid w:val="0007420C"/>
    <w:rsid w:val="00077041"/>
    <w:rsid w:val="00082CE9"/>
    <w:rsid w:val="00087B52"/>
    <w:rsid w:val="00095B11"/>
    <w:rsid w:val="000A267C"/>
    <w:rsid w:val="000A6FD7"/>
    <w:rsid w:val="000B6546"/>
    <w:rsid w:val="000B6C55"/>
    <w:rsid w:val="000C40D5"/>
    <w:rsid w:val="000D036F"/>
    <w:rsid w:val="000D5F59"/>
    <w:rsid w:val="000E2198"/>
    <w:rsid w:val="000E3121"/>
    <w:rsid w:val="000F0291"/>
    <w:rsid w:val="000F12CB"/>
    <w:rsid w:val="000F2FE7"/>
    <w:rsid w:val="00115C53"/>
    <w:rsid w:val="001208DB"/>
    <w:rsid w:val="00123365"/>
    <w:rsid w:val="00133320"/>
    <w:rsid w:val="0013716C"/>
    <w:rsid w:val="001433B6"/>
    <w:rsid w:val="0014460E"/>
    <w:rsid w:val="00145841"/>
    <w:rsid w:val="0016771E"/>
    <w:rsid w:val="00174C7C"/>
    <w:rsid w:val="00176DA7"/>
    <w:rsid w:val="00177FA7"/>
    <w:rsid w:val="001955CA"/>
    <w:rsid w:val="001A0E38"/>
    <w:rsid w:val="001A4556"/>
    <w:rsid w:val="001A7E60"/>
    <w:rsid w:val="001B214F"/>
    <w:rsid w:val="001B588F"/>
    <w:rsid w:val="001C0C81"/>
    <w:rsid w:val="001C3794"/>
    <w:rsid w:val="001C7D89"/>
    <w:rsid w:val="001D081B"/>
    <w:rsid w:val="001D335A"/>
    <w:rsid w:val="001D3DB5"/>
    <w:rsid w:val="001E0B96"/>
    <w:rsid w:val="001F65BD"/>
    <w:rsid w:val="00200C83"/>
    <w:rsid w:val="00204D9F"/>
    <w:rsid w:val="00205F64"/>
    <w:rsid w:val="00206ED6"/>
    <w:rsid w:val="00220B3B"/>
    <w:rsid w:val="00226725"/>
    <w:rsid w:val="0024092C"/>
    <w:rsid w:val="00240FB8"/>
    <w:rsid w:val="00241D02"/>
    <w:rsid w:val="00242C45"/>
    <w:rsid w:val="00244ED2"/>
    <w:rsid w:val="002515A7"/>
    <w:rsid w:val="00256BA8"/>
    <w:rsid w:val="002615D3"/>
    <w:rsid w:val="00261D63"/>
    <w:rsid w:val="00263459"/>
    <w:rsid w:val="00266071"/>
    <w:rsid w:val="00267975"/>
    <w:rsid w:val="0027001F"/>
    <w:rsid w:val="00270BFE"/>
    <w:rsid w:val="00275A86"/>
    <w:rsid w:val="002801B3"/>
    <w:rsid w:val="002829E9"/>
    <w:rsid w:val="00283DE9"/>
    <w:rsid w:val="0028443B"/>
    <w:rsid w:val="00287744"/>
    <w:rsid w:val="00294A6D"/>
    <w:rsid w:val="00294AC3"/>
    <w:rsid w:val="00296483"/>
    <w:rsid w:val="002979D3"/>
    <w:rsid w:val="002A1ED6"/>
    <w:rsid w:val="002A2C52"/>
    <w:rsid w:val="002A5AFE"/>
    <w:rsid w:val="002A69BD"/>
    <w:rsid w:val="002B2C74"/>
    <w:rsid w:val="002B4482"/>
    <w:rsid w:val="002C4F7B"/>
    <w:rsid w:val="002E2993"/>
    <w:rsid w:val="002E4451"/>
    <w:rsid w:val="002E56AB"/>
    <w:rsid w:val="002F230D"/>
    <w:rsid w:val="0030582C"/>
    <w:rsid w:val="00310706"/>
    <w:rsid w:val="003130BE"/>
    <w:rsid w:val="00313178"/>
    <w:rsid w:val="003145BD"/>
    <w:rsid w:val="00316511"/>
    <w:rsid w:val="0032313C"/>
    <w:rsid w:val="00323243"/>
    <w:rsid w:val="00326917"/>
    <w:rsid w:val="00330372"/>
    <w:rsid w:val="0033162D"/>
    <w:rsid w:val="003317F3"/>
    <w:rsid w:val="00334DB8"/>
    <w:rsid w:val="003365C8"/>
    <w:rsid w:val="003377EF"/>
    <w:rsid w:val="0034211B"/>
    <w:rsid w:val="0034410F"/>
    <w:rsid w:val="0035247D"/>
    <w:rsid w:val="00352FAB"/>
    <w:rsid w:val="00360FD5"/>
    <w:rsid w:val="00362C35"/>
    <w:rsid w:val="00363052"/>
    <w:rsid w:val="00366858"/>
    <w:rsid w:val="003671C8"/>
    <w:rsid w:val="0036737F"/>
    <w:rsid w:val="00384B2A"/>
    <w:rsid w:val="003921A2"/>
    <w:rsid w:val="003A1A1A"/>
    <w:rsid w:val="003A48BA"/>
    <w:rsid w:val="003B257C"/>
    <w:rsid w:val="003C09A1"/>
    <w:rsid w:val="003C6CD7"/>
    <w:rsid w:val="003D35EF"/>
    <w:rsid w:val="003D3EB6"/>
    <w:rsid w:val="003F4F1D"/>
    <w:rsid w:val="0040013E"/>
    <w:rsid w:val="0041365F"/>
    <w:rsid w:val="00415088"/>
    <w:rsid w:val="00422F77"/>
    <w:rsid w:val="004248C5"/>
    <w:rsid w:val="00425183"/>
    <w:rsid w:val="00431FC1"/>
    <w:rsid w:val="004337FC"/>
    <w:rsid w:val="00436C39"/>
    <w:rsid w:val="00436C78"/>
    <w:rsid w:val="00436DC6"/>
    <w:rsid w:val="00440AB3"/>
    <w:rsid w:val="004423F0"/>
    <w:rsid w:val="004462B8"/>
    <w:rsid w:val="00447BF2"/>
    <w:rsid w:val="00460DB9"/>
    <w:rsid w:val="00462D90"/>
    <w:rsid w:val="00465B1B"/>
    <w:rsid w:val="00466023"/>
    <w:rsid w:val="00467C00"/>
    <w:rsid w:val="00481943"/>
    <w:rsid w:val="00483939"/>
    <w:rsid w:val="0048505A"/>
    <w:rsid w:val="004922C6"/>
    <w:rsid w:val="00492420"/>
    <w:rsid w:val="004A353E"/>
    <w:rsid w:val="004A4901"/>
    <w:rsid w:val="004A6408"/>
    <w:rsid w:val="004B1CA9"/>
    <w:rsid w:val="004C1C1D"/>
    <w:rsid w:val="004C312D"/>
    <w:rsid w:val="004C5898"/>
    <w:rsid w:val="004D157B"/>
    <w:rsid w:val="004D298F"/>
    <w:rsid w:val="004D54D9"/>
    <w:rsid w:val="004E0C5E"/>
    <w:rsid w:val="004E5977"/>
    <w:rsid w:val="004E6B74"/>
    <w:rsid w:val="004F00B7"/>
    <w:rsid w:val="004F04CC"/>
    <w:rsid w:val="004F1B6C"/>
    <w:rsid w:val="004F56ED"/>
    <w:rsid w:val="0050233E"/>
    <w:rsid w:val="00506717"/>
    <w:rsid w:val="0050751A"/>
    <w:rsid w:val="00507D53"/>
    <w:rsid w:val="00516399"/>
    <w:rsid w:val="00526E8A"/>
    <w:rsid w:val="0053155D"/>
    <w:rsid w:val="00531EDC"/>
    <w:rsid w:val="005330C9"/>
    <w:rsid w:val="00533496"/>
    <w:rsid w:val="0053384F"/>
    <w:rsid w:val="005343B2"/>
    <w:rsid w:val="00534DCE"/>
    <w:rsid w:val="00535733"/>
    <w:rsid w:val="005411EC"/>
    <w:rsid w:val="0054147F"/>
    <w:rsid w:val="00546987"/>
    <w:rsid w:val="005500BF"/>
    <w:rsid w:val="00552BCC"/>
    <w:rsid w:val="0055723A"/>
    <w:rsid w:val="00560A82"/>
    <w:rsid w:val="00563668"/>
    <w:rsid w:val="00566977"/>
    <w:rsid w:val="0058082A"/>
    <w:rsid w:val="0058190D"/>
    <w:rsid w:val="00582080"/>
    <w:rsid w:val="00583AD5"/>
    <w:rsid w:val="00585627"/>
    <w:rsid w:val="00585A09"/>
    <w:rsid w:val="0058643E"/>
    <w:rsid w:val="00590BC6"/>
    <w:rsid w:val="005924FA"/>
    <w:rsid w:val="005954B8"/>
    <w:rsid w:val="00596649"/>
    <w:rsid w:val="005A1481"/>
    <w:rsid w:val="005A2C9B"/>
    <w:rsid w:val="005A510A"/>
    <w:rsid w:val="005A64AB"/>
    <w:rsid w:val="005B06A5"/>
    <w:rsid w:val="005B7E06"/>
    <w:rsid w:val="005D0537"/>
    <w:rsid w:val="005D2475"/>
    <w:rsid w:val="005D3770"/>
    <w:rsid w:val="005E009F"/>
    <w:rsid w:val="005E46FD"/>
    <w:rsid w:val="005F665F"/>
    <w:rsid w:val="005F6965"/>
    <w:rsid w:val="006169A4"/>
    <w:rsid w:val="00631691"/>
    <w:rsid w:val="00631D89"/>
    <w:rsid w:val="00634E2E"/>
    <w:rsid w:val="00640F14"/>
    <w:rsid w:val="006439A3"/>
    <w:rsid w:val="00653B41"/>
    <w:rsid w:val="00656B97"/>
    <w:rsid w:val="0066293C"/>
    <w:rsid w:val="00662B3A"/>
    <w:rsid w:val="0068160A"/>
    <w:rsid w:val="00682910"/>
    <w:rsid w:val="00684554"/>
    <w:rsid w:val="006903B9"/>
    <w:rsid w:val="0069264F"/>
    <w:rsid w:val="006A12A9"/>
    <w:rsid w:val="006A5DC0"/>
    <w:rsid w:val="006C3D15"/>
    <w:rsid w:val="006D368E"/>
    <w:rsid w:val="006D447E"/>
    <w:rsid w:val="006D514E"/>
    <w:rsid w:val="006E3B91"/>
    <w:rsid w:val="006E3CF3"/>
    <w:rsid w:val="006E63F0"/>
    <w:rsid w:val="006F1262"/>
    <w:rsid w:val="006F6871"/>
    <w:rsid w:val="006F68B2"/>
    <w:rsid w:val="00703F5A"/>
    <w:rsid w:val="00710E84"/>
    <w:rsid w:val="0071402A"/>
    <w:rsid w:val="00714E1D"/>
    <w:rsid w:val="00717BCA"/>
    <w:rsid w:val="00727ADA"/>
    <w:rsid w:val="007327EC"/>
    <w:rsid w:val="00737CC7"/>
    <w:rsid w:val="0074024E"/>
    <w:rsid w:val="007419CD"/>
    <w:rsid w:val="00741AAA"/>
    <w:rsid w:val="00742325"/>
    <w:rsid w:val="00746F89"/>
    <w:rsid w:val="0075132D"/>
    <w:rsid w:val="00752885"/>
    <w:rsid w:val="00753EAA"/>
    <w:rsid w:val="007571AB"/>
    <w:rsid w:val="00765663"/>
    <w:rsid w:val="00766F78"/>
    <w:rsid w:val="00770320"/>
    <w:rsid w:val="00771B96"/>
    <w:rsid w:val="00780DC5"/>
    <w:rsid w:val="00787E08"/>
    <w:rsid w:val="00790C54"/>
    <w:rsid w:val="007940F5"/>
    <w:rsid w:val="00795007"/>
    <w:rsid w:val="007A7BDD"/>
    <w:rsid w:val="007B053C"/>
    <w:rsid w:val="007B0E8C"/>
    <w:rsid w:val="007B1BDB"/>
    <w:rsid w:val="007B5B3E"/>
    <w:rsid w:val="007C019C"/>
    <w:rsid w:val="007C076D"/>
    <w:rsid w:val="007C1A80"/>
    <w:rsid w:val="007C1E48"/>
    <w:rsid w:val="007C2000"/>
    <w:rsid w:val="007C46C9"/>
    <w:rsid w:val="007C4ECB"/>
    <w:rsid w:val="007C6946"/>
    <w:rsid w:val="007C6E82"/>
    <w:rsid w:val="007D2E13"/>
    <w:rsid w:val="007D7B4B"/>
    <w:rsid w:val="007E121F"/>
    <w:rsid w:val="007E1548"/>
    <w:rsid w:val="007E590B"/>
    <w:rsid w:val="007F04C4"/>
    <w:rsid w:val="007F78BF"/>
    <w:rsid w:val="00803574"/>
    <w:rsid w:val="00807015"/>
    <w:rsid w:val="008079CC"/>
    <w:rsid w:val="008131DC"/>
    <w:rsid w:val="00814B50"/>
    <w:rsid w:val="0081558E"/>
    <w:rsid w:val="0081565D"/>
    <w:rsid w:val="00821613"/>
    <w:rsid w:val="008242FC"/>
    <w:rsid w:val="00830E61"/>
    <w:rsid w:val="00836472"/>
    <w:rsid w:val="008364D5"/>
    <w:rsid w:val="00842A8B"/>
    <w:rsid w:val="0085632A"/>
    <w:rsid w:val="0086077C"/>
    <w:rsid w:val="00863F17"/>
    <w:rsid w:val="00871CB4"/>
    <w:rsid w:val="00871E95"/>
    <w:rsid w:val="0087715B"/>
    <w:rsid w:val="00880317"/>
    <w:rsid w:val="00885C47"/>
    <w:rsid w:val="00894D3F"/>
    <w:rsid w:val="00897861"/>
    <w:rsid w:val="008A04EF"/>
    <w:rsid w:val="008A0561"/>
    <w:rsid w:val="008A10A7"/>
    <w:rsid w:val="008A4615"/>
    <w:rsid w:val="008A733D"/>
    <w:rsid w:val="008B508A"/>
    <w:rsid w:val="008B5AEE"/>
    <w:rsid w:val="008B7325"/>
    <w:rsid w:val="008B7D80"/>
    <w:rsid w:val="008C4A60"/>
    <w:rsid w:val="008D0B1A"/>
    <w:rsid w:val="008D1095"/>
    <w:rsid w:val="008D19A0"/>
    <w:rsid w:val="008D5201"/>
    <w:rsid w:val="008E57C3"/>
    <w:rsid w:val="008E6563"/>
    <w:rsid w:val="008E6C7B"/>
    <w:rsid w:val="008F1175"/>
    <w:rsid w:val="008F5EE9"/>
    <w:rsid w:val="009011D5"/>
    <w:rsid w:val="00901626"/>
    <w:rsid w:val="009030E6"/>
    <w:rsid w:val="009054CC"/>
    <w:rsid w:val="00906799"/>
    <w:rsid w:val="00910DE6"/>
    <w:rsid w:val="00911022"/>
    <w:rsid w:val="0091424F"/>
    <w:rsid w:val="00920EE4"/>
    <w:rsid w:val="009212A7"/>
    <w:rsid w:val="00925584"/>
    <w:rsid w:val="00935FBE"/>
    <w:rsid w:val="00936549"/>
    <w:rsid w:val="00937FB7"/>
    <w:rsid w:val="00940219"/>
    <w:rsid w:val="009502C3"/>
    <w:rsid w:val="009512C9"/>
    <w:rsid w:val="00951615"/>
    <w:rsid w:val="00951EF3"/>
    <w:rsid w:val="00956D8D"/>
    <w:rsid w:val="00957076"/>
    <w:rsid w:val="009631C6"/>
    <w:rsid w:val="00967518"/>
    <w:rsid w:val="009742EF"/>
    <w:rsid w:val="00982695"/>
    <w:rsid w:val="00982B7A"/>
    <w:rsid w:val="00983A70"/>
    <w:rsid w:val="00985E64"/>
    <w:rsid w:val="009B0787"/>
    <w:rsid w:val="009B2A25"/>
    <w:rsid w:val="009B49C7"/>
    <w:rsid w:val="009C1247"/>
    <w:rsid w:val="009D111D"/>
    <w:rsid w:val="009D279A"/>
    <w:rsid w:val="009D2BF8"/>
    <w:rsid w:val="009E164D"/>
    <w:rsid w:val="009E1865"/>
    <w:rsid w:val="009E43B2"/>
    <w:rsid w:val="009F14A5"/>
    <w:rsid w:val="009F4773"/>
    <w:rsid w:val="009F6AD9"/>
    <w:rsid w:val="009F705C"/>
    <w:rsid w:val="00A02DE2"/>
    <w:rsid w:val="00A041EF"/>
    <w:rsid w:val="00A06760"/>
    <w:rsid w:val="00A076FE"/>
    <w:rsid w:val="00A13416"/>
    <w:rsid w:val="00A14A5E"/>
    <w:rsid w:val="00A21CE8"/>
    <w:rsid w:val="00A21E5B"/>
    <w:rsid w:val="00A3318A"/>
    <w:rsid w:val="00A375BA"/>
    <w:rsid w:val="00A4171B"/>
    <w:rsid w:val="00A41D78"/>
    <w:rsid w:val="00A4527C"/>
    <w:rsid w:val="00A461FC"/>
    <w:rsid w:val="00A46F40"/>
    <w:rsid w:val="00A663DC"/>
    <w:rsid w:val="00A70797"/>
    <w:rsid w:val="00A73726"/>
    <w:rsid w:val="00A76368"/>
    <w:rsid w:val="00A94C24"/>
    <w:rsid w:val="00AA0480"/>
    <w:rsid w:val="00AA4683"/>
    <w:rsid w:val="00AA6F34"/>
    <w:rsid w:val="00AB3098"/>
    <w:rsid w:val="00AB4C0C"/>
    <w:rsid w:val="00AB7C49"/>
    <w:rsid w:val="00AC0114"/>
    <w:rsid w:val="00AC2A8D"/>
    <w:rsid w:val="00AC2A98"/>
    <w:rsid w:val="00AE0FBB"/>
    <w:rsid w:val="00AE6EF2"/>
    <w:rsid w:val="00AF0512"/>
    <w:rsid w:val="00AF20B6"/>
    <w:rsid w:val="00AF782C"/>
    <w:rsid w:val="00B03C2A"/>
    <w:rsid w:val="00B13A65"/>
    <w:rsid w:val="00B13BCB"/>
    <w:rsid w:val="00B1452D"/>
    <w:rsid w:val="00B1519A"/>
    <w:rsid w:val="00B1576F"/>
    <w:rsid w:val="00B232A9"/>
    <w:rsid w:val="00B250A3"/>
    <w:rsid w:val="00B31635"/>
    <w:rsid w:val="00B42835"/>
    <w:rsid w:val="00B459E7"/>
    <w:rsid w:val="00B468BA"/>
    <w:rsid w:val="00B62914"/>
    <w:rsid w:val="00B647AC"/>
    <w:rsid w:val="00B66125"/>
    <w:rsid w:val="00B7091F"/>
    <w:rsid w:val="00B77205"/>
    <w:rsid w:val="00B807E0"/>
    <w:rsid w:val="00B8154C"/>
    <w:rsid w:val="00B841EB"/>
    <w:rsid w:val="00B85763"/>
    <w:rsid w:val="00B926C7"/>
    <w:rsid w:val="00B949C2"/>
    <w:rsid w:val="00BA43C7"/>
    <w:rsid w:val="00BA641B"/>
    <w:rsid w:val="00BA726C"/>
    <w:rsid w:val="00BB6310"/>
    <w:rsid w:val="00BB7564"/>
    <w:rsid w:val="00BB7D36"/>
    <w:rsid w:val="00BC3CEA"/>
    <w:rsid w:val="00BC6462"/>
    <w:rsid w:val="00BD46CC"/>
    <w:rsid w:val="00BE2456"/>
    <w:rsid w:val="00C00682"/>
    <w:rsid w:val="00C1469A"/>
    <w:rsid w:val="00C14B38"/>
    <w:rsid w:val="00C16891"/>
    <w:rsid w:val="00C219A9"/>
    <w:rsid w:val="00C225DD"/>
    <w:rsid w:val="00C232D4"/>
    <w:rsid w:val="00C24161"/>
    <w:rsid w:val="00C27A2F"/>
    <w:rsid w:val="00C306F2"/>
    <w:rsid w:val="00C31888"/>
    <w:rsid w:val="00C6287B"/>
    <w:rsid w:val="00C673E1"/>
    <w:rsid w:val="00C67B7D"/>
    <w:rsid w:val="00C76450"/>
    <w:rsid w:val="00C852A0"/>
    <w:rsid w:val="00C85D29"/>
    <w:rsid w:val="00C9422A"/>
    <w:rsid w:val="00C948E7"/>
    <w:rsid w:val="00C96DA7"/>
    <w:rsid w:val="00CA0516"/>
    <w:rsid w:val="00CA35AF"/>
    <w:rsid w:val="00CA5132"/>
    <w:rsid w:val="00CA544D"/>
    <w:rsid w:val="00CB5381"/>
    <w:rsid w:val="00CC0DE0"/>
    <w:rsid w:val="00CC6B94"/>
    <w:rsid w:val="00CC7AD0"/>
    <w:rsid w:val="00CD477B"/>
    <w:rsid w:val="00CD58B9"/>
    <w:rsid w:val="00CD77AE"/>
    <w:rsid w:val="00CE37EA"/>
    <w:rsid w:val="00CE40AE"/>
    <w:rsid w:val="00CE60CE"/>
    <w:rsid w:val="00CE6235"/>
    <w:rsid w:val="00CF6648"/>
    <w:rsid w:val="00CF777A"/>
    <w:rsid w:val="00D0361B"/>
    <w:rsid w:val="00D113C6"/>
    <w:rsid w:val="00D153DA"/>
    <w:rsid w:val="00D174CA"/>
    <w:rsid w:val="00D22CD7"/>
    <w:rsid w:val="00D25868"/>
    <w:rsid w:val="00D33515"/>
    <w:rsid w:val="00D40086"/>
    <w:rsid w:val="00D42007"/>
    <w:rsid w:val="00D42FEA"/>
    <w:rsid w:val="00D446A6"/>
    <w:rsid w:val="00D50631"/>
    <w:rsid w:val="00D514CA"/>
    <w:rsid w:val="00D54CB2"/>
    <w:rsid w:val="00D73885"/>
    <w:rsid w:val="00D7644E"/>
    <w:rsid w:val="00D7780C"/>
    <w:rsid w:val="00D81FD8"/>
    <w:rsid w:val="00D85820"/>
    <w:rsid w:val="00D97488"/>
    <w:rsid w:val="00D97E54"/>
    <w:rsid w:val="00DA1C98"/>
    <w:rsid w:val="00DA1CDE"/>
    <w:rsid w:val="00DA3334"/>
    <w:rsid w:val="00DA6522"/>
    <w:rsid w:val="00DA655F"/>
    <w:rsid w:val="00DC0FBD"/>
    <w:rsid w:val="00DC2536"/>
    <w:rsid w:val="00DD14CD"/>
    <w:rsid w:val="00DD7670"/>
    <w:rsid w:val="00DE29A0"/>
    <w:rsid w:val="00E248D2"/>
    <w:rsid w:val="00E266EA"/>
    <w:rsid w:val="00E30B45"/>
    <w:rsid w:val="00E33E7C"/>
    <w:rsid w:val="00E506D8"/>
    <w:rsid w:val="00E555C9"/>
    <w:rsid w:val="00E56594"/>
    <w:rsid w:val="00E67419"/>
    <w:rsid w:val="00E7754B"/>
    <w:rsid w:val="00E82E0F"/>
    <w:rsid w:val="00E83C46"/>
    <w:rsid w:val="00E90B1C"/>
    <w:rsid w:val="00E927FA"/>
    <w:rsid w:val="00E94A26"/>
    <w:rsid w:val="00E94ED3"/>
    <w:rsid w:val="00E970CB"/>
    <w:rsid w:val="00EA2B5A"/>
    <w:rsid w:val="00EA54DF"/>
    <w:rsid w:val="00EA6E9D"/>
    <w:rsid w:val="00EB1CDD"/>
    <w:rsid w:val="00ED301A"/>
    <w:rsid w:val="00EE63A8"/>
    <w:rsid w:val="00EE7606"/>
    <w:rsid w:val="00EF4065"/>
    <w:rsid w:val="00F02E46"/>
    <w:rsid w:val="00F062D6"/>
    <w:rsid w:val="00F06D71"/>
    <w:rsid w:val="00F06DFC"/>
    <w:rsid w:val="00F13865"/>
    <w:rsid w:val="00F16C4C"/>
    <w:rsid w:val="00F1769D"/>
    <w:rsid w:val="00F21BD2"/>
    <w:rsid w:val="00F229C1"/>
    <w:rsid w:val="00F24D84"/>
    <w:rsid w:val="00F27092"/>
    <w:rsid w:val="00F3081F"/>
    <w:rsid w:val="00F3247E"/>
    <w:rsid w:val="00F32D3A"/>
    <w:rsid w:val="00F35D29"/>
    <w:rsid w:val="00F50620"/>
    <w:rsid w:val="00F53B55"/>
    <w:rsid w:val="00F56B96"/>
    <w:rsid w:val="00F610A9"/>
    <w:rsid w:val="00F612F7"/>
    <w:rsid w:val="00F625B3"/>
    <w:rsid w:val="00F8093E"/>
    <w:rsid w:val="00F83F7E"/>
    <w:rsid w:val="00F85311"/>
    <w:rsid w:val="00F86213"/>
    <w:rsid w:val="00F87291"/>
    <w:rsid w:val="00F873DE"/>
    <w:rsid w:val="00F92837"/>
    <w:rsid w:val="00FA1D13"/>
    <w:rsid w:val="00FA31CE"/>
    <w:rsid w:val="00FA58EE"/>
    <w:rsid w:val="00FA7ECE"/>
    <w:rsid w:val="00FB4338"/>
    <w:rsid w:val="00FB473B"/>
    <w:rsid w:val="00FB5AC3"/>
    <w:rsid w:val="00FB5ED6"/>
    <w:rsid w:val="00FB71E8"/>
    <w:rsid w:val="00FC3245"/>
    <w:rsid w:val="00FC5E8A"/>
    <w:rsid w:val="00FC62BA"/>
    <w:rsid w:val="00FC6BE5"/>
    <w:rsid w:val="00FC7714"/>
    <w:rsid w:val="00FD071C"/>
    <w:rsid w:val="00FD7B07"/>
    <w:rsid w:val="00FE3971"/>
    <w:rsid w:val="00FE5898"/>
    <w:rsid w:val="00FE7026"/>
    <w:rsid w:val="00FF4745"/>
    <w:rsid w:val="01210A47"/>
    <w:rsid w:val="017DB8CF"/>
    <w:rsid w:val="028CEB44"/>
    <w:rsid w:val="028FDF67"/>
    <w:rsid w:val="02999C73"/>
    <w:rsid w:val="02CDDF96"/>
    <w:rsid w:val="046E7BD8"/>
    <w:rsid w:val="049875ED"/>
    <w:rsid w:val="05239C82"/>
    <w:rsid w:val="059CCF31"/>
    <w:rsid w:val="063C42BD"/>
    <w:rsid w:val="0772F9E1"/>
    <w:rsid w:val="080D6B08"/>
    <w:rsid w:val="08D2F2A3"/>
    <w:rsid w:val="09BEB82F"/>
    <w:rsid w:val="0A1CBB92"/>
    <w:rsid w:val="0A2706EF"/>
    <w:rsid w:val="0AFE87B7"/>
    <w:rsid w:val="0B0D1810"/>
    <w:rsid w:val="0B5F70FC"/>
    <w:rsid w:val="0BEFF1FC"/>
    <w:rsid w:val="0DA2D45D"/>
    <w:rsid w:val="0DD380FD"/>
    <w:rsid w:val="0DE05D9C"/>
    <w:rsid w:val="10EEFE71"/>
    <w:rsid w:val="1109119F"/>
    <w:rsid w:val="13D30BC2"/>
    <w:rsid w:val="14499F51"/>
    <w:rsid w:val="14646FCE"/>
    <w:rsid w:val="150A57A6"/>
    <w:rsid w:val="1542D4DA"/>
    <w:rsid w:val="15730BD5"/>
    <w:rsid w:val="157DCA3C"/>
    <w:rsid w:val="16E525B2"/>
    <w:rsid w:val="182CAF60"/>
    <w:rsid w:val="186BC1BE"/>
    <w:rsid w:val="18CF8603"/>
    <w:rsid w:val="19BEE62B"/>
    <w:rsid w:val="1A355592"/>
    <w:rsid w:val="1C4557B1"/>
    <w:rsid w:val="1E3D4E74"/>
    <w:rsid w:val="1F9C68F3"/>
    <w:rsid w:val="20B9B6E7"/>
    <w:rsid w:val="22F1A215"/>
    <w:rsid w:val="23EDB45E"/>
    <w:rsid w:val="240A883B"/>
    <w:rsid w:val="244508D2"/>
    <w:rsid w:val="248748F9"/>
    <w:rsid w:val="25D2475A"/>
    <w:rsid w:val="26ABD475"/>
    <w:rsid w:val="27D6FAEE"/>
    <w:rsid w:val="281D03DC"/>
    <w:rsid w:val="2828EB8E"/>
    <w:rsid w:val="2858909A"/>
    <w:rsid w:val="29FC97AE"/>
    <w:rsid w:val="2AE85E4D"/>
    <w:rsid w:val="2B02DEFD"/>
    <w:rsid w:val="2B132BD4"/>
    <w:rsid w:val="2B4404C9"/>
    <w:rsid w:val="2B95C68A"/>
    <w:rsid w:val="2BAA1BF5"/>
    <w:rsid w:val="2C092A74"/>
    <w:rsid w:val="2D34B99A"/>
    <w:rsid w:val="2D7E0586"/>
    <w:rsid w:val="2D85BCBA"/>
    <w:rsid w:val="2DCA9030"/>
    <w:rsid w:val="2E47B2BD"/>
    <w:rsid w:val="2E67E146"/>
    <w:rsid w:val="2EC249E2"/>
    <w:rsid w:val="2FB5AF57"/>
    <w:rsid w:val="2FF21987"/>
    <w:rsid w:val="3026503C"/>
    <w:rsid w:val="3053E1AB"/>
    <w:rsid w:val="30B61969"/>
    <w:rsid w:val="30E0EC37"/>
    <w:rsid w:val="34AF88BB"/>
    <w:rsid w:val="34F3A89B"/>
    <w:rsid w:val="358C6230"/>
    <w:rsid w:val="35C73587"/>
    <w:rsid w:val="35CF4799"/>
    <w:rsid w:val="36B28085"/>
    <w:rsid w:val="39046667"/>
    <w:rsid w:val="3A851297"/>
    <w:rsid w:val="3B238D8E"/>
    <w:rsid w:val="3B94D812"/>
    <w:rsid w:val="3C38A651"/>
    <w:rsid w:val="3C9FBDD4"/>
    <w:rsid w:val="3EE42492"/>
    <w:rsid w:val="40CCB877"/>
    <w:rsid w:val="45584CBC"/>
    <w:rsid w:val="456E485F"/>
    <w:rsid w:val="45AC9EDF"/>
    <w:rsid w:val="46E3413B"/>
    <w:rsid w:val="46E74628"/>
    <w:rsid w:val="4735EB9B"/>
    <w:rsid w:val="4859DF1C"/>
    <w:rsid w:val="4D410C3E"/>
    <w:rsid w:val="4D8A30A5"/>
    <w:rsid w:val="4D9C9E38"/>
    <w:rsid w:val="4DFA46FD"/>
    <w:rsid w:val="4E64911A"/>
    <w:rsid w:val="4E6AEABA"/>
    <w:rsid w:val="502249F8"/>
    <w:rsid w:val="50ECD712"/>
    <w:rsid w:val="519C6057"/>
    <w:rsid w:val="520415A3"/>
    <w:rsid w:val="5237E015"/>
    <w:rsid w:val="525A6419"/>
    <w:rsid w:val="546CC0EE"/>
    <w:rsid w:val="54C8076D"/>
    <w:rsid w:val="55026D36"/>
    <w:rsid w:val="55517D96"/>
    <w:rsid w:val="572DC731"/>
    <w:rsid w:val="590D1C42"/>
    <w:rsid w:val="5B2E02C2"/>
    <w:rsid w:val="5E26B9E3"/>
    <w:rsid w:val="5E8E6A9D"/>
    <w:rsid w:val="5EB9B0D1"/>
    <w:rsid w:val="5EC0EF87"/>
    <w:rsid w:val="5F1B78F8"/>
    <w:rsid w:val="5F586F45"/>
    <w:rsid w:val="5FEC9711"/>
    <w:rsid w:val="60BC1581"/>
    <w:rsid w:val="6113C43B"/>
    <w:rsid w:val="6217BD7A"/>
    <w:rsid w:val="625264F9"/>
    <w:rsid w:val="63BBA78F"/>
    <w:rsid w:val="644F3825"/>
    <w:rsid w:val="64D14B5C"/>
    <w:rsid w:val="6549A942"/>
    <w:rsid w:val="66BB2603"/>
    <w:rsid w:val="675D35A4"/>
    <w:rsid w:val="68BF802C"/>
    <w:rsid w:val="68D7F71E"/>
    <w:rsid w:val="6A8FB52D"/>
    <w:rsid w:val="6AEF4A45"/>
    <w:rsid w:val="6B9F6C3F"/>
    <w:rsid w:val="6C768607"/>
    <w:rsid w:val="6DF4A512"/>
    <w:rsid w:val="6E2D3862"/>
    <w:rsid w:val="6ECF3E5D"/>
    <w:rsid w:val="6F593DF9"/>
    <w:rsid w:val="6FAFDD1E"/>
    <w:rsid w:val="6FDE2744"/>
    <w:rsid w:val="71AA26A4"/>
    <w:rsid w:val="71E861D9"/>
    <w:rsid w:val="74B85456"/>
    <w:rsid w:val="752DD653"/>
    <w:rsid w:val="77414593"/>
    <w:rsid w:val="790C8672"/>
    <w:rsid w:val="7A880AB1"/>
    <w:rsid w:val="7B74F523"/>
    <w:rsid w:val="7BB3E7C5"/>
    <w:rsid w:val="7DD2D592"/>
    <w:rsid w:val="7EA68345"/>
    <w:rsid w:val="7EC7E2B9"/>
    <w:rsid w:val="7EEDE212"/>
    <w:rsid w:val="7F3140C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6FEB6"/>
  <w15:chartTrackingRefBased/>
  <w15:docId w15:val="{59E85288-5C1D-4BDB-8F6F-5BC8E0CC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9CD"/>
    <w:pPr>
      <w:jc w:val="both"/>
    </w:pPr>
  </w:style>
  <w:style w:type="paragraph" w:styleId="Heading1">
    <w:name w:val="heading 1"/>
    <w:basedOn w:val="Normal"/>
    <w:next w:val="Normal"/>
    <w:link w:val="Heading1Char"/>
    <w:uiPriority w:val="9"/>
    <w:qFormat/>
    <w:rsid w:val="00AF7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6399"/>
    <w:pPr>
      <w:keepNext/>
      <w:keepLines/>
      <w:spacing w:before="160" w:after="80"/>
      <w:ind w:left="708"/>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0E61"/>
    <w:pPr>
      <w:keepNext/>
      <w:keepLines/>
      <w:spacing w:before="160" w:after="80"/>
      <w:ind w:left="1416"/>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7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7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7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7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7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7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7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63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0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7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7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7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7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7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782C"/>
    <w:rPr>
      <w:rFonts w:eastAsiaTheme="majorEastAsia" w:cstheme="majorBidi"/>
      <w:color w:val="272727" w:themeColor="text1" w:themeTint="D8"/>
    </w:rPr>
  </w:style>
  <w:style w:type="paragraph" w:styleId="Title">
    <w:name w:val="Title"/>
    <w:basedOn w:val="Normal"/>
    <w:next w:val="Normal"/>
    <w:link w:val="TitleChar"/>
    <w:uiPriority w:val="10"/>
    <w:qFormat/>
    <w:rsid w:val="006E3CF3"/>
    <w:pPr>
      <w:spacing w:after="80" w:line="240" w:lineRule="auto"/>
      <w:contextualSpacing/>
      <w:jc w:val="center"/>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6E3CF3"/>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AF7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7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782C"/>
    <w:pPr>
      <w:spacing w:before="160"/>
      <w:jc w:val="center"/>
    </w:pPr>
    <w:rPr>
      <w:i/>
      <w:iCs/>
      <w:color w:val="404040" w:themeColor="text1" w:themeTint="BF"/>
    </w:rPr>
  </w:style>
  <w:style w:type="character" w:customStyle="1" w:styleId="QuoteChar">
    <w:name w:val="Quote Char"/>
    <w:basedOn w:val="DefaultParagraphFont"/>
    <w:link w:val="Quote"/>
    <w:uiPriority w:val="29"/>
    <w:rsid w:val="00AF782C"/>
    <w:rPr>
      <w:i/>
      <w:iCs/>
      <w:color w:val="404040" w:themeColor="text1" w:themeTint="BF"/>
    </w:rPr>
  </w:style>
  <w:style w:type="paragraph" w:styleId="ListParagraph">
    <w:name w:val="List Paragraph"/>
    <w:basedOn w:val="Normal"/>
    <w:uiPriority w:val="34"/>
    <w:qFormat/>
    <w:rsid w:val="00AF782C"/>
    <w:pPr>
      <w:ind w:left="720"/>
      <w:contextualSpacing/>
    </w:pPr>
  </w:style>
  <w:style w:type="character" w:styleId="IntenseEmphasis">
    <w:name w:val="Intense Emphasis"/>
    <w:basedOn w:val="DefaultParagraphFont"/>
    <w:uiPriority w:val="21"/>
    <w:qFormat/>
    <w:rsid w:val="00AF782C"/>
    <w:rPr>
      <w:i/>
      <w:iCs/>
      <w:color w:val="0F4761" w:themeColor="accent1" w:themeShade="BF"/>
    </w:rPr>
  </w:style>
  <w:style w:type="paragraph" w:styleId="IntenseQuote">
    <w:name w:val="Intense Quote"/>
    <w:basedOn w:val="Normal"/>
    <w:next w:val="Normal"/>
    <w:link w:val="IntenseQuoteChar"/>
    <w:uiPriority w:val="30"/>
    <w:qFormat/>
    <w:rsid w:val="00AF7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782C"/>
    <w:rPr>
      <w:i/>
      <w:iCs/>
      <w:color w:val="0F4761" w:themeColor="accent1" w:themeShade="BF"/>
    </w:rPr>
  </w:style>
  <w:style w:type="character" w:styleId="IntenseReference">
    <w:name w:val="Intense Reference"/>
    <w:basedOn w:val="DefaultParagraphFont"/>
    <w:uiPriority w:val="32"/>
    <w:qFormat/>
    <w:rsid w:val="00AF782C"/>
    <w:rPr>
      <w:b/>
      <w:bCs/>
      <w:smallCaps/>
      <w:color w:val="0F4761" w:themeColor="accent1" w:themeShade="BF"/>
      <w:spacing w:val="5"/>
    </w:rPr>
  </w:style>
  <w:style w:type="paragraph" w:styleId="TOCHeading">
    <w:name w:val="TOC Heading"/>
    <w:basedOn w:val="Heading1"/>
    <w:next w:val="Normal"/>
    <w:uiPriority w:val="39"/>
    <w:unhideWhenUsed/>
    <w:qFormat/>
    <w:rsid w:val="00FB5ED6"/>
    <w:pPr>
      <w:spacing w:before="240" w:after="0"/>
      <w:outlineLvl w:val="9"/>
    </w:pPr>
    <w:rPr>
      <w:kern w:val="0"/>
      <w:sz w:val="32"/>
      <w:szCs w:val="32"/>
      <w:lang w:eastAsia="fr-FR"/>
      <w14:ligatures w14:val="none"/>
    </w:rPr>
  </w:style>
  <w:style w:type="paragraph" w:styleId="Caption">
    <w:name w:val="caption"/>
    <w:basedOn w:val="Normal"/>
    <w:next w:val="Normal"/>
    <w:uiPriority w:val="35"/>
    <w:unhideWhenUsed/>
    <w:qFormat/>
    <w:rsid w:val="00D54CB2"/>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D54CB2"/>
    <w:pPr>
      <w:spacing w:after="0"/>
    </w:pPr>
  </w:style>
  <w:style w:type="character" w:styleId="Hyperlink">
    <w:name w:val="Hyperlink"/>
    <w:basedOn w:val="DefaultParagraphFont"/>
    <w:uiPriority w:val="99"/>
    <w:unhideWhenUsed/>
    <w:rsid w:val="00D54CB2"/>
    <w:rPr>
      <w:color w:val="467886" w:themeColor="hyperlink"/>
      <w:u w:val="single"/>
    </w:rPr>
  </w:style>
  <w:style w:type="paragraph" w:styleId="TOC1">
    <w:name w:val="toc 1"/>
    <w:basedOn w:val="Normal"/>
    <w:next w:val="Normal"/>
    <w:autoRedefine/>
    <w:uiPriority w:val="39"/>
    <w:unhideWhenUsed/>
    <w:rsid w:val="0007420C"/>
    <w:pPr>
      <w:spacing w:after="100"/>
    </w:pPr>
  </w:style>
  <w:style w:type="paragraph" w:styleId="TOC2">
    <w:name w:val="toc 2"/>
    <w:basedOn w:val="Normal"/>
    <w:next w:val="Normal"/>
    <w:autoRedefine/>
    <w:uiPriority w:val="39"/>
    <w:unhideWhenUsed/>
    <w:rsid w:val="0007420C"/>
    <w:pPr>
      <w:spacing w:after="100"/>
      <w:ind w:left="220"/>
    </w:pPr>
  </w:style>
  <w:style w:type="paragraph" w:customStyle="1" w:styleId="code">
    <w:name w:val="code"/>
    <w:basedOn w:val="Normal"/>
    <w:link w:val="codeCar"/>
    <w:qFormat/>
    <w:rsid w:val="0034410F"/>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codeCar">
    <w:name w:val="code Car"/>
    <w:basedOn w:val="DefaultParagraphFont"/>
    <w:link w:val="code"/>
    <w:rsid w:val="0034410F"/>
    <w:rPr>
      <w:rFonts w:ascii="Consolas" w:hAnsi="Consolas"/>
    </w:rPr>
  </w:style>
  <w:style w:type="paragraph" w:styleId="Header">
    <w:name w:val="header"/>
    <w:basedOn w:val="Normal"/>
    <w:link w:val="HeaderChar"/>
    <w:uiPriority w:val="99"/>
    <w:unhideWhenUsed/>
    <w:rsid w:val="00C9422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422A"/>
  </w:style>
  <w:style w:type="paragraph" w:styleId="Footer">
    <w:name w:val="footer"/>
    <w:basedOn w:val="Normal"/>
    <w:link w:val="FooterChar"/>
    <w:uiPriority w:val="99"/>
    <w:unhideWhenUsed/>
    <w:rsid w:val="00C9422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422A"/>
  </w:style>
  <w:style w:type="paragraph" w:styleId="TOC3">
    <w:name w:val="toc 3"/>
    <w:basedOn w:val="Normal"/>
    <w:next w:val="Normal"/>
    <w:autoRedefine/>
    <w:uiPriority w:val="39"/>
    <w:unhideWhenUsed/>
    <w:rsid w:val="00967518"/>
    <w:pPr>
      <w:spacing w:after="100"/>
      <w:ind w:left="440"/>
    </w:pPr>
  </w:style>
  <w:style w:type="paragraph" w:styleId="NormalWeb">
    <w:name w:val="Normal (Web)"/>
    <w:basedOn w:val="Normal"/>
    <w:uiPriority w:val="99"/>
    <w:semiHidden/>
    <w:unhideWhenUsed/>
    <w:rsid w:val="009502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4516">
      <w:bodyDiv w:val="1"/>
      <w:marLeft w:val="0"/>
      <w:marRight w:val="0"/>
      <w:marTop w:val="0"/>
      <w:marBottom w:val="0"/>
      <w:divBdr>
        <w:top w:val="none" w:sz="0" w:space="0" w:color="auto"/>
        <w:left w:val="none" w:sz="0" w:space="0" w:color="auto"/>
        <w:bottom w:val="none" w:sz="0" w:space="0" w:color="auto"/>
        <w:right w:val="none" w:sz="0" w:space="0" w:color="auto"/>
      </w:divBdr>
    </w:div>
    <w:div w:id="193926758">
      <w:bodyDiv w:val="1"/>
      <w:marLeft w:val="0"/>
      <w:marRight w:val="0"/>
      <w:marTop w:val="0"/>
      <w:marBottom w:val="0"/>
      <w:divBdr>
        <w:top w:val="none" w:sz="0" w:space="0" w:color="auto"/>
        <w:left w:val="none" w:sz="0" w:space="0" w:color="auto"/>
        <w:bottom w:val="none" w:sz="0" w:space="0" w:color="auto"/>
        <w:right w:val="none" w:sz="0" w:space="0" w:color="auto"/>
      </w:divBdr>
      <w:divsChild>
        <w:div w:id="1316492226">
          <w:marLeft w:val="0"/>
          <w:marRight w:val="0"/>
          <w:marTop w:val="0"/>
          <w:marBottom w:val="0"/>
          <w:divBdr>
            <w:top w:val="none" w:sz="0" w:space="0" w:color="auto"/>
            <w:left w:val="none" w:sz="0" w:space="0" w:color="auto"/>
            <w:bottom w:val="none" w:sz="0" w:space="0" w:color="auto"/>
            <w:right w:val="none" w:sz="0" w:space="0" w:color="auto"/>
          </w:divBdr>
          <w:divsChild>
            <w:div w:id="795949068">
              <w:marLeft w:val="0"/>
              <w:marRight w:val="0"/>
              <w:marTop w:val="0"/>
              <w:marBottom w:val="0"/>
              <w:divBdr>
                <w:top w:val="none" w:sz="0" w:space="0" w:color="auto"/>
                <w:left w:val="none" w:sz="0" w:space="0" w:color="auto"/>
                <w:bottom w:val="none" w:sz="0" w:space="0" w:color="auto"/>
                <w:right w:val="none" w:sz="0" w:space="0" w:color="auto"/>
              </w:divBdr>
              <w:divsChild>
                <w:div w:id="220554512">
                  <w:marLeft w:val="0"/>
                  <w:marRight w:val="0"/>
                  <w:marTop w:val="0"/>
                  <w:marBottom w:val="0"/>
                  <w:divBdr>
                    <w:top w:val="none" w:sz="0" w:space="0" w:color="auto"/>
                    <w:left w:val="none" w:sz="0" w:space="0" w:color="auto"/>
                    <w:bottom w:val="none" w:sz="0" w:space="0" w:color="auto"/>
                    <w:right w:val="none" w:sz="0" w:space="0" w:color="auto"/>
                  </w:divBdr>
                  <w:divsChild>
                    <w:div w:id="1428573787">
                      <w:marLeft w:val="0"/>
                      <w:marRight w:val="0"/>
                      <w:marTop w:val="0"/>
                      <w:marBottom w:val="0"/>
                      <w:divBdr>
                        <w:top w:val="none" w:sz="0" w:space="0" w:color="auto"/>
                        <w:left w:val="none" w:sz="0" w:space="0" w:color="auto"/>
                        <w:bottom w:val="none" w:sz="0" w:space="0" w:color="auto"/>
                        <w:right w:val="none" w:sz="0" w:space="0" w:color="auto"/>
                      </w:divBdr>
                      <w:divsChild>
                        <w:div w:id="209071142">
                          <w:marLeft w:val="0"/>
                          <w:marRight w:val="0"/>
                          <w:marTop w:val="0"/>
                          <w:marBottom w:val="0"/>
                          <w:divBdr>
                            <w:top w:val="none" w:sz="0" w:space="0" w:color="auto"/>
                            <w:left w:val="none" w:sz="0" w:space="0" w:color="auto"/>
                            <w:bottom w:val="none" w:sz="0" w:space="0" w:color="auto"/>
                            <w:right w:val="none" w:sz="0" w:space="0" w:color="auto"/>
                          </w:divBdr>
                          <w:divsChild>
                            <w:div w:id="17438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340512">
      <w:bodyDiv w:val="1"/>
      <w:marLeft w:val="0"/>
      <w:marRight w:val="0"/>
      <w:marTop w:val="0"/>
      <w:marBottom w:val="0"/>
      <w:divBdr>
        <w:top w:val="none" w:sz="0" w:space="0" w:color="auto"/>
        <w:left w:val="none" w:sz="0" w:space="0" w:color="auto"/>
        <w:bottom w:val="none" w:sz="0" w:space="0" w:color="auto"/>
        <w:right w:val="none" w:sz="0" w:space="0" w:color="auto"/>
      </w:divBdr>
    </w:div>
    <w:div w:id="358626320">
      <w:bodyDiv w:val="1"/>
      <w:marLeft w:val="0"/>
      <w:marRight w:val="0"/>
      <w:marTop w:val="0"/>
      <w:marBottom w:val="0"/>
      <w:divBdr>
        <w:top w:val="none" w:sz="0" w:space="0" w:color="auto"/>
        <w:left w:val="none" w:sz="0" w:space="0" w:color="auto"/>
        <w:bottom w:val="none" w:sz="0" w:space="0" w:color="auto"/>
        <w:right w:val="none" w:sz="0" w:space="0" w:color="auto"/>
      </w:divBdr>
    </w:div>
    <w:div w:id="464354816">
      <w:bodyDiv w:val="1"/>
      <w:marLeft w:val="0"/>
      <w:marRight w:val="0"/>
      <w:marTop w:val="0"/>
      <w:marBottom w:val="0"/>
      <w:divBdr>
        <w:top w:val="none" w:sz="0" w:space="0" w:color="auto"/>
        <w:left w:val="none" w:sz="0" w:space="0" w:color="auto"/>
        <w:bottom w:val="none" w:sz="0" w:space="0" w:color="auto"/>
        <w:right w:val="none" w:sz="0" w:space="0" w:color="auto"/>
      </w:divBdr>
    </w:div>
    <w:div w:id="538056547">
      <w:bodyDiv w:val="1"/>
      <w:marLeft w:val="0"/>
      <w:marRight w:val="0"/>
      <w:marTop w:val="0"/>
      <w:marBottom w:val="0"/>
      <w:divBdr>
        <w:top w:val="none" w:sz="0" w:space="0" w:color="auto"/>
        <w:left w:val="none" w:sz="0" w:space="0" w:color="auto"/>
        <w:bottom w:val="none" w:sz="0" w:space="0" w:color="auto"/>
        <w:right w:val="none" w:sz="0" w:space="0" w:color="auto"/>
      </w:divBdr>
    </w:div>
    <w:div w:id="548878343">
      <w:bodyDiv w:val="1"/>
      <w:marLeft w:val="0"/>
      <w:marRight w:val="0"/>
      <w:marTop w:val="0"/>
      <w:marBottom w:val="0"/>
      <w:divBdr>
        <w:top w:val="none" w:sz="0" w:space="0" w:color="auto"/>
        <w:left w:val="none" w:sz="0" w:space="0" w:color="auto"/>
        <w:bottom w:val="none" w:sz="0" w:space="0" w:color="auto"/>
        <w:right w:val="none" w:sz="0" w:space="0" w:color="auto"/>
      </w:divBdr>
    </w:div>
    <w:div w:id="575092150">
      <w:bodyDiv w:val="1"/>
      <w:marLeft w:val="0"/>
      <w:marRight w:val="0"/>
      <w:marTop w:val="0"/>
      <w:marBottom w:val="0"/>
      <w:divBdr>
        <w:top w:val="none" w:sz="0" w:space="0" w:color="auto"/>
        <w:left w:val="none" w:sz="0" w:space="0" w:color="auto"/>
        <w:bottom w:val="none" w:sz="0" w:space="0" w:color="auto"/>
        <w:right w:val="none" w:sz="0" w:space="0" w:color="auto"/>
      </w:divBdr>
    </w:div>
    <w:div w:id="1207833318">
      <w:bodyDiv w:val="1"/>
      <w:marLeft w:val="0"/>
      <w:marRight w:val="0"/>
      <w:marTop w:val="0"/>
      <w:marBottom w:val="0"/>
      <w:divBdr>
        <w:top w:val="none" w:sz="0" w:space="0" w:color="auto"/>
        <w:left w:val="none" w:sz="0" w:space="0" w:color="auto"/>
        <w:bottom w:val="none" w:sz="0" w:space="0" w:color="auto"/>
        <w:right w:val="none" w:sz="0" w:space="0" w:color="auto"/>
      </w:divBdr>
    </w:div>
    <w:div w:id="1235435746">
      <w:bodyDiv w:val="1"/>
      <w:marLeft w:val="0"/>
      <w:marRight w:val="0"/>
      <w:marTop w:val="0"/>
      <w:marBottom w:val="0"/>
      <w:divBdr>
        <w:top w:val="none" w:sz="0" w:space="0" w:color="auto"/>
        <w:left w:val="none" w:sz="0" w:space="0" w:color="auto"/>
        <w:bottom w:val="none" w:sz="0" w:space="0" w:color="auto"/>
        <w:right w:val="none" w:sz="0" w:space="0" w:color="auto"/>
      </w:divBdr>
    </w:div>
    <w:div w:id="1302811298">
      <w:bodyDiv w:val="1"/>
      <w:marLeft w:val="0"/>
      <w:marRight w:val="0"/>
      <w:marTop w:val="0"/>
      <w:marBottom w:val="0"/>
      <w:divBdr>
        <w:top w:val="none" w:sz="0" w:space="0" w:color="auto"/>
        <w:left w:val="none" w:sz="0" w:space="0" w:color="auto"/>
        <w:bottom w:val="none" w:sz="0" w:space="0" w:color="auto"/>
        <w:right w:val="none" w:sz="0" w:space="0" w:color="auto"/>
      </w:divBdr>
    </w:div>
    <w:div w:id="1497921619">
      <w:bodyDiv w:val="1"/>
      <w:marLeft w:val="0"/>
      <w:marRight w:val="0"/>
      <w:marTop w:val="0"/>
      <w:marBottom w:val="0"/>
      <w:divBdr>
        <w:top w:val="none" w:sz="0" w:space="0" w:color="auto"/>
        <w:left w:val="none" w:sz="0" w:space="0" w:color="auto"/>
        <w:bottom w:val="none" w:sz="0" w:space="0" w:color="auto"/>
        <w:right w:val="none" w:sz="0" w:space="0" w:color="auto"/>
      </w:divBdr>
      <w:divsChild>
        <w:div w:id="1678077662">
          <w:marLeft w:val="0"/>
          <w:marRight w:val="0"/>
          <w:marTop w:val="0"/>
          <w:marBottom w:val="0"/>
          <w:divBdr>
            <w:top w:val="none" w:sz="0" w:space="0" w:color="auto"/>
            <w:left w:val="none" w:sz="0" w:space="0" w:color="auto"/>
            <w:bottom w:val="none" w:sz="0" w:space="0" w:color="auto"/>
            <w:right w:val="none" w:sz="0" w:space="0" w:color="auto"/>
          </w:divBdr>
          <w:divsChild>
            <w:div w:id="2098137041">
              <w:marLeft w:val="0"/>
              <w:marRight w:val="0"/>
              <w:marTop w:val="0"/>
              <w:marBottom w:val="0"/>
              <w:divBdr>
                <w:top w:val="none" w:sz="0" w:space="0" w:color="auto"/>
                <w:left w:val="none" w:sz="0" w:space="0" w:color="auto"/>
                <w:bottom w:val="none" w:sz="0" w:space="0" w:color="auto"/>
                <w:right w:val="none" w:sz="0" w:space="0" w:color="auto"/>
              </w:divBdr>
              <w:divsChild>
                <w:div w:id="1612972612">
                  <w:marLeft w:val="0"/>
                  <w:marRight w:val="0"/>
                  <w:marTop w:val="0"/>
                  <w:marBottom w:val="0"/>
                  <w:divBdr>
                    <w:top w:val="none" w:sz="0" w:space="0" w:color="auto"/>
                    <w:left w:val="none" w:sz="0" w:space="0" w:color="auto"/>
                    <w:bottom w:val="none" w:sz="0" w:space="0" w:color="auto"/>
                    <w:right w:val="none" w:sz="0" w:space="0" w:color="auto"/>
                  </w:divBdr>
                  <w:divsChild>
                    <w:div w:id="909968270">
                      <w:marLeft w:val="0"/>
                      <w:marRight w:val="0"/>
                      <w:marTop w:val="0"/>
                      <w:marBottom w:val="0"/>
                      <w:divBdr>
                        <w:top w:val="none" w:sz="0" w:space="0" w:color="auto"/>
                        <w:left w:val="none" w:sz="0" w:space="0" w:color="auto"/>
                        <w:bottom w:val="none" w:sz="0" w:space="0" w:color="auto"/>
                        <w:right w:val="none" w:sz="0" w:space="0" w:color="auto"/>
                      </w:divBdr>
                      <w:divsChild>
                        <w:div w:id="1568497308">
                          <w:marLeft w:val="0"/>
                          <w:marRight w:val="0"/>
                          <w:marTop w:val="0"/>
                          <w:marBottom w:val="0"/>
                          <w:divBdr>
                            <w:top w:val="none" w:sz="0" w:space="0" w:color="auto"/>
                            <w:left w:val="none" w:sz="0" w:space="0" w:color="auto"/>
                            <w:bottom w:val="none" w:sz="0" w:space="0" w:color="auto"/>
                            <w:right w:val="none" w:sz="0" w:space="0" w:color="auto"/>
                          </w:divBdr>
                          <w:divsChild>
                            <w:div w:id="18414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692159">
      <w:bodyDiv w:val="1"/>
      <w:marLeft w:val="0"/>
      <w:marRight w:val="0"/>
      <w:marTop w:val="0"/>
      <w:marBottom w:val="0"/>
      <w:divBdr>
        <w:top w:val="none" w:sz="0" w:space="0" w:color="auto"/>
        <w:left w:val="none" w:sz="0" w:space="0" w:color="auto"/>
        <w:bottom w:val="none" w:sz="0" w:space="0" w:color="auto"/>
        <w:right w:val="none" w:sz="0" w:space="0" w:color="auto"/>
      </w:divBdr>
    </w:div>
    <w:div w:id="1645238177">
      <w:bodyDiv w:val="1"/>
      <w:marLeft w:val="0"/>
      <w:marRight w:val="0"/>
      <w:marTop w:val="0"/>
      <w:marBottom w:val="0"/>
      <w:divBdr>
        <w:top w:val="none" w:sz="0" w:space="0" w:color="auto"/>
        <w:left w:val="none" w:sz="0" w:space="0" w:color="auto"/>
        <w:bottom w:val="none" w:sz="0" w:space="0" w:color="auto"/>
        <w:right w:val="none" w:sz="0" w:space="0" w:color="auto"/>
      </w:divBdr>
    </w:div>
    <w:div w:id="2030179277">
      <w:bodyDiv w:val="1"/>
      <w:marLeft w:val="0"/>
      <w:marRight w:val="0"/>
      <w:marTop w:val="0"/>
      <w:marBottom w:val="0"/>
      <w:divBdr>
        <w:top w:val="none" w:sz="0" w:space="0" w:color="auto"/>
        <w:left w:val="none" w:sz="0" w:space="0" w:color="auto"/>
        <w:bottom w:val="none" w:sz="0" w:space="0" w:color="auto"/>
        <w:right w:val="none" w:sz="0" w:space="0" w:color="auto"/>
      </w:divBdr>
    </w:div>
    <w:div w:id="2117284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09A07-1839-4259-B484-999FAAEB7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2278</Words>
  <Characters>12991</Characters>
  <Application>Microsoft Office Word</Application>
  <DocSecurity>4</DocSecurity>
  <Lines>108</Lines>
  <Paragraphs>30</Paragraphs>
  <ScaleCrop>false</ScaleCrop>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troussier</dc:creator>
  <cp:keywords/>
  <dc:description/>
  <cp:lastModifiedBy>Utilisateur invité</cp:lastModifiedBy>
  <cp:revision>251</cp:revision>
  <dcterms:created xsi:type="dcterms:W3CDTF">2024-11-19T07:32:00Z</dcterms:created>
  <dcterms:modified xsi:type="dcterms:W3CDTF">2024-11-25T15:44:00Z</dcterms:modified>
</cp:coreProperties>
</file>